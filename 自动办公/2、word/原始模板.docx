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1665B" w:rsidRPr="009E4F59" w:rsidRDefault="00D1319C" w:rsidP="00D8346C">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 xml:space="preserve"> </w:t>
      </w:r>
      <w:r w:rsidRPr="009E4F59">
        <w:rPr>
          <w:rFonts w:eastAsiaTheme="minorEastAsia"/>
          <w:b/>
          <w:szCs w:val="21"/>
        </w:rPr>
        <w:t>合同编号：</w:t>
      </w:r>
      <w:r w:rsidR="005D2AE0" w:rsidRPr="00CC180C">
        <w:rPr>
          <w:rFonts w:hAnsi="宋体" w:hint="eastAsia"/>
          <w:b/>
          <w:szCs w:val="21"/>
          <w:highlight w:val="yellow"/>
        </w:rPr>
        <w:t>X</w:t>
      </w:r>
      <w:r w:rsidR="005D2AE0" w:rsidRPr="00CC180C">
        <w:rPr>
          <w:rFonts w:hAnsi="宋体"/>
          <w:b/>
          <w:szCs w:val="21"/>
          <w:highlight w:val="yellow"/>
        </w:rPr>
        <w:t>XXXXXXX</w:t>
      </w:r>
    </w:p>
    <w:p w:rsidR="00F1665B" w:rsidRPr="009E4F59" w:rsidRDefault="005D2AE0" w:rsidP="00D8346C">
      <w:pPr>
        <w:tabs>
          <w:tab w:val="center" w:pos="3420"/>
          <w:tab w:val="right" w:pos="8306"/>
        </w:tabs>
        <w:snapToGrid w:val="0"/>
        <w:spacing w:beforeLines="100" w:before="408" w:afterLines="100" w:after="408" w:line="480" w:lineRule="exact"/>
        <w:jc w:val="center"/>
        <w:rPr>
          <w:rFonts w:eastAsiaTheme="minorEastAsia"/>
          <w:b/>
          <w:sz w:val="30"/>
          <w:szCs w:val="30"/>
        </w:rPr>
      </w:pPr>
      <w:r w:rsidRPr="005D2AE0">
        <w:rPr>
          <w:rFonts w:eastAsiaTheme="minorEastAsia" w:hint="eastAsia"/>
          <w:b/>
          <w:sz w:val="30"/>
          <w:szCs w:val="30"/>
          <w:highlight w:val="yellow"/>
        </w:rPr>
        <w:t>X</w:t>
      </w:r>
      <w:r w:rsidRPr="005D2AE0">
        <w:rPr>
          <w:rFonts w:eastAsiaTheme="minorEastAsia"/>
          <w:b/>
          <w:sz w:val="30"/>
          <w:szCs w:val="30"/>
          <w:highlight w:val="yellow"/>
        </w:rPr>
        <w:t>XXX</w:t>
      </w:r>
      <w:r w:rsidR="00D1319C"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F1665B" w:rsidRPr="009E4F59" w:rsidRDefault="00D1319C" w:rsidP="009E4F59">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r w:rsidR="005D2AE0" w:rsidRPr="005D2AE0">
        <w:rPr>
          <w:rFonts w:eastAsiaTheme="minorEastAsia" w:hint="eastAsia"/>
          <w:b/>
          <w:bCs/>
          <w:szCs w:val="21"/>
          <w:highlight w:val="yellow"/>
        </w:rPr>
        <w:t>X</w:t>
      </w:r>
      <w:r w:rsidR="005D2AE0" w:rsidRPr="005D2AE0">
        <w:rPr>
          <w:rFonts w:eastAsiaTheme="minorEastAsia"/>
          <w:b/>
          <w:bCs/>
          <w:szCs w:val="21"/>
          <w:highlight w:val="yellow"/>
        </w:rPr>
        <w:t>XXXX</w:t>
      </w:r>
      <w:r w:rsidRPr="009E4F59">
        <w:rPr>
          <w:rFonts w:eastAsiaTheme="minorEastAsia"/>
          <w:b/>
          <w:bCs/>
          <w:szCs w:val="21"/>
        </w:rPr>
        <w:t xml:space="preserve"> </w:t>
      </w:r>
    </w:p>
    <w:p w:rsidR="00F1665B" w:rsidRPr="009E4F59" w:rsidRDefault="00D1319C" w:rsidP="009E4F59">
      <w:pPr>
        <w:spacing w:line="480" w:lineRule="exact"/>
        <w:rPr>
          <w:rFonts w:eastAsiaTheme="minorEastAsia"/>
          <w:szCs w:val="21"/>
        </w:rPr>
      </w:pPr>
      <w:r w:rsidRPr="009E4F59">
        <w:rPr>
          <w:rFonts w:eastAsiaTheme="minorEastAsia"/>
          <w:b/>
          <w:bCs/>
          <w:szCs w:val="21"/>
        </w:rPr>
        <w:t>乙方：</w:t>
      </w:r>
      <w:r w:rsidR="005D2AE0">
        <w:rPr>
          <w:rFonts w:eastAsiaTheme="minorEastAsia" w:hint="eastAsia"/>
          <w:b/>
          <w:bCs/>
          <w:szCs w:val="21"/>
        </w:rPr>
        <w:t>X</w:t>
      </w:r>
      <w:r w:rsidR="005D2AE0">
        <w:rPr>
          <w:rFonts w:eastAsiaTheme="minorEastAsia"/>
          <w:b/>
          <w:bCs/>
          <w:szCs w:val="21"/>
        </w:rPr>
        <w:t>X</w:t>
      </w:r>
      <w:r w:rsidR="005D2AE0">
        <w:rPr>
          <w:rFonts w:eastAsiaTheme="minorEastAsia" w:hint="eastAsia"/>
          <w:b/>
          <w:bCs/>
          <w:szCs w:val="21"/>
        </w:rPr>
        <w:t>销售公司</w:t>
      </w:r>
    </w:p>
    <w:p w:rsidR="00F1665B" w:rsidRPr="009E4F59" w:rsidRDefault="00D1319C" w:rsidP="009E4F59">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r w:rsidR="00F111AA" w:rsidRPr="005D2AE0">
        <w:rPr>
          <w:rFonts w:eastAsiaTheme="minorEastAsia"/>
          <w:b/>
          <w:szCs w:val="21"/>
          <w:highlight w:val="yellow"/>
          <w:u w:val="single"/>
        </w:rPr>
        <w:t>XXX</w:t>
      </w:r>
      <w:r w:rsidRPr="009E4F59">
        <w:rPr>
          <w:rFonts w:eastAsiaTheme="minorEastAsia"/>
          <w:szCs w:val="21"/>
        </w:rPr>
        <w:t>项目（</w:t>
      </w:r>
      <w:r w:rsidRPr="00BD177A">
        <w:rPr>
          <w:rFonts w:eastAsiaTheme="minorEastAsia"/>
          <w:b/>
          <w:szCs w:val="21"/>
          <w:u w:val="single"/>
        </w:rPr>
        <w:t>采购编号：</w:t>
      </w:r>
      <w:r w:rsidR="005E6A25" w:rsidRPr="005E6A25">
        <w:rPr>
          <w:rFonts w:eastAsiaTheme="minorEastAsia"/>
          <w:b/>
          <w:szCs w:val="21"/>
          <w:highlight w:val="yellow"/>
          <w:u w:val="single"/>
        </w:rPr>
        <w:t>XXXX</w:t>
      </w:r>
      <w:r w:rsidRPr="009E4F59">
        <w:rPr>
          <w:rFonts w:eastAsiaTheme="minorEastAsia"/>
          <w:szCs w:val="21"/>
        </w:rPr>
        <w:t>）的中标结果、招标文件、中标供应商的投标文件及</w:t>
      </w:r>
      <w:r w:rsidR="005E6A25" w:rsidRPr="005E6A25">
        <w:rPr>
          <w:rFonts w:eastAsiaTheme="minorEastAsia"/>
          <w:szCs w:val="21"/>
          <w:highlight w:val="yellow"/>
          <w:u w:val="single"/>
        </w:rPr>
        <w:t>XXXX</w:t>
      </w:r>
      <w:r w:rsidRPr="009E4F59">
        <w:rPr>
          <w:rFonts w:eastAsiaTheme="minorEastAsia"/>
          <w:szCs w:val="21"/>
        </w:rPr>
        <w:t>发出的中标通知书的要求，经双方协商一致，订立合同如下：</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F1665B" w:rsidRPr="004F0AF4" w:rsidRDefault="00D1319C" w:rsidP="004F0AF4">
      <w:pPr>
        <w:numPr>
          <w:ilvl w:val="0"/>
          <w:numId w:val="9"/>
        </w:numPr>
        <w:topLinePunct/>
        <w:spacing w:line="480" w:lineRule="exact"/>
        <w:ind w:left="0" w:firstLineChars="200" w:firstLine="420"/>
        <w:rPr>
          <w:rFonts w:eastAsiaTheme="minorEastAsia"/>
          <w:szCs w:val="21"/>
          <w:u w:val="single"/>
        </w:rPr>
      </w:pPr>
      <w:r w:rsidRPr="009E4F59">
        <w:rPr>
          <w:rFonts w:eastAsiaTheme="minorEastAsia"/>
          <w:szCs w:val="21"/>
        </w:rPr>
        <w:t>项目名称：</w:t>
      </w:r>
      <w:r w:rsidR="005E6A25" w:rsidRPr="005E6A25">
        <w:rPr>
          <w:rFonts w:eastAsiaTheme="minorEastAsia"/>
          <w:b/>
          <w:szCs w:val="21"/>
          <w:highlight w:val="yellow"/>
          <w:u w:val="single"/>
        </w:rPr>
        <w:t>XXXX</w:t>
      </w:r>
      <w:r w:rsidR="00C41F95">
        <w:rPr>
          <w:rFonts w:eastAsiaTheme="minorEastAsia"/>
          <w:b/>
          <w:szCs w:val="21"/>
          <w:u w:val="single"/>
        </w:rPr>
        <w:t xml:space="preserve"> </w:t>
      </w:r>
    </w:p>
    <w:p w:rsidR="00F1665B" w:rsidRPr="009E4F59" w:rsidRDefault="00D1319C" w:rsidP="004F0AF4">
      <w:pPr>
        <w:numPr>
          <w:ilvl w:val="0"/>
          <w:numId w:val="9"/>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00B6444C" w:rsidRPr="009E4F59">
        <w:rPr>
          <w:rFonts w:eastAsiaTheme="minorEastAsia"/>
          <w:b/>
          <w:szCs w:val="21"/>
          <w:u w:val="single"/>
        </w:rPr>
        <w:t>¥</w:t>
      </w:r>
      <w:r w:rsidR="008E0958" w:rsidRPr="00DF1733">
        <w:rPr>
          <w:rFonts w:eastAsiaTheme="minorEastAsia"/>
          <w:b/>
          <w:szCs w:val="21"/>
          <w:highlight w:val="yellow"/>
          <w:u w:val="single"/>
        </w:rPr>
        <w:t>XXXX</w:t>
      </w:r>
      <w:r w:rsidRPr="009E4F59">
        <w:rPr>
          <w:rFonts w:eastAsiaTheme="minorEastAsia"/>
          <w:szCs w:val="21"/>
        </w:rPr>
        <w:t>元（大写：</w:t>
      </w:r>
      <w:r w:rsidR="00DF1733" w:rsidRPr="00DF1733">
        <w:rPr>
          <w:rFonts w:eastAsiaTheme="minorEastAsia" w:hint="eastAsia"/>
          <w:b/>
          <w:szCs w:val="21"/>
          <w:highlight w:val="yellow"/>
          <w:u w:val="single"/>
        </w:rPr>
        <w:t>X</w:t>
      </w:r>
      <w:r w:rsidR="00DF1733" w:rsidRPr="00DF1733">
        <w:rPr>
          <w:rFonts w:eastAsiaTheme="minorEastAsia"/>
          <w:b/>
          <w:szCs w:val="21"/>
          <w:highlight w:val="yellow"/>
          <w:u w:val="single"/>
        </w:rPr>
        <w:t>XXX</w:t>
      </w:r>
      <w:r w:rsidRPr="009E4F59">
        <w:rPr>
          <w:rFonts w:eastAsiaTheme="minorEastAsia"/>
          <w:szCs w:val="21"/>
        </w:rPr>
        <w:t>）</w:t>
      </w:r>
    </w:p>
    <w:p w:rsidR="00F1665B" w:rsidRPr="009E4F59" w:rsidRDefault="00D1319C" w:rsidP="004F0AF4">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F1665B" w:rsidRPr="009E4F59" w:rsidRDefault="00D1319C" w:rsidP="004F0AF4">
      <w:pPr>
        <w:numPr>
          <w:ilvl w:val="0"/>
          <w:numId w:val="10"/>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F1665B" w:rsidRPr="009E4F59" w:rsidRDefault="00D1319C" w:rsidP="004F0AF4">
      <w:pPr>
        <w:numPr>
          <w:ilvl w:val="0"/>
          <w:numId w:val="10"/>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F1665B" w:rsidRPr="009E4F59" w:rsidRDefault="00D1319C" w:rsidP="004F0AF4">
      <w:pPr>
        <w:numPr>
          <w:ilvl w:val="0"/>
          <w:numId w:val="10"/>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F1665B" w:rsidRPr="009E4F59" w:rsidRDefault="00D1319C" w:rsidP="004F0AF4">
      <w:pPr>
        <w:numPr>
          <w:ilvl w:val="0"/>
          <w:numId w:val="10"/>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F1665B" w:rsidRPr="009E4F59" w:rsidRDefault="00D1319C" w:rsidP="00212BDB">
      <w:pPr>
        <w:numPr>
          <w:ilvl w:val="0"/>
          <w:numId w:val="11"/>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r w:rsidR="00DF1733" w:rsidRPr="00DF1733">
        <w:rPr>
          <w:rFonts w:eastAsiaTheme="minorEastAsia"/>
          <w:b/>
          <w:szCs w:val="21"/>
          <w:highlight w:val="yellow"/>
          <w:u w:val="single"/>
        </w:rPr>
        <w:t>XXXX</w:t>
      </w:r>
      <w:proofErr w:type="gramStart"/>
      <w:r w:rsidR="00EF4D54">
        <w:rPr>
          <w:rFonts w:eastAsiaTheme="minorEastAsia"/>
          <w:szCs w:val="21"/>
          <w:u w:val="single"/>
        </w:rPr>
        <w:t>个</w:t>
      </w:r>
      <w:proofErr w:type="gramEnd"/>
      <w:r w:rsidR="00EF4D54">
        <w:rPr>
          <w:rFonts w:eastAsiaTheme="minorEastAsia"/>
          <w:szCs w:val="21"/>
          <w:u w:val="single"/>
        </w:rPr>
        <w:t>日历日内完成交付</w:t>
      </w:r>
      <w:r w:rsidR="00DA2330">
        <w:rPr>
          <w:rFonts w:eastAsiaTheme="minorEastAsia"/>
          <w:szCs w:val="21"/>
          <w:u w:val="single"/>
        </w:rPr>
        <w:t>合格的货物（包括：货物的安装</w:t>
      </w:r>
      <w:r w:rsidR="00DA2330">
        <w:rPr>
          <w:rFonts w:eastAsiaTheme="minorEastAsia" w:hint="eastAsia"/>
          <w:szCs w:val="21"/>
          <w:u w:val="single"/>
        </w:rPr>
        <w:t>及</w:t>
      </w:r>
      <w:r w:rsidR="00DA2330">
        <w:rPr>
          <w:rFonts w:eastAsiaTheme="minorEastAsia"/>
          <w:szCs w:val="21"/>
          <w:u w:val="single"/>
        </w:rPr>
        <w:t>调试</w:t>
      </w:r>
      <w:r w:rsidRPr="009E4F59">
        <w:rPr>
          <w:rFonts w:eastAsiaTheme="minorEastAsia"/>
          <w:szCs w:val="21"/>
          <w:u w:val="single"/>
        </w:rPr>
        <w:t>）。</w:t>
      </w:r>
    </w:p>
    <w:p w:rsidR="00F1665B" w:rsidRPr="009E4F59" w:rsidRDefault="00D1319C" w:rsidP="00212BDB">
      <w:pPr>
        <w:numPr>
          <w:ilvl w:val="0"/>
          <w:numId w:val="11"/>
        </w:numPr>
        <w:topLinePunct/>
        <w:spacing w:line="480" w:lineRule="exact"/>
        <w:ind w:left="0" w:firstLineChars="200" w:firstLine="420"/>
        <w:rPr>
          <w:rFonts w:eastAsiaTheme="minorEastAsia"/>
          <w:szCs w:val="21"/>
        </w:rPr>
      </w:pPr>
      <w:r w:rsidRPr="009E4F59">
        <w:rPr>
          <w:rFonts w:eastAsiaTheme="minorEastAsia"/>
          <w:szCs w:val="21"/>
        </w:rPr>
        <w:lastRenderedPageBreak/>
        <w:t>国内产品或合资厂的产品必须具备出厂合格证。</w:t>
      </w:r>
    </w:p>
    <w:p w:rsidR="00F1665B" w:rsidRPr="009E4F59" w:rsidRDefault="00D1319C" w:rsidP="00212BDB">
      <w:pPr>
        <w:numPr>
          <w:ilvl w:val="0"/>
          <w:numId w:val="11"/>
        </w:numPr>
        <w:topLinePunct/>
        <w:spacing w:line="480" w:lineRule="exact"/>
        <w:ind w:left="0" w:firstLineChars="200" w:firstLine="420"/>
        <w:rPr>
          <w:rFonts w:eastAsiaTheme="minorEastAsia"/>
          <w:szCs w:val="21"/>
        </w:rPr>
      </w:pPr>
      <w:r w:rsidRPr="009E4F59">
        <w:rPr>
          <w:rFonts w:eastAsiaTheme="minorEastAsia"/>
          <w:szCs w:val="21"/>
        </w:rPr>
        <w:t>交货地点：</w:t>
      </w:r>
      <w:bookmarkStart w:id="7" w:name="_GoBack"/>
      <w:r w:rsidR="00DF1733" w:rsidRPr="00D43C30">
        <w:rPr>
          <w:rFonts w:eastAsiaTheme="minorEastAsia"/>
          <w:szCs w:val="21"/>
          <w:highlight w:val="yellow"/>
          <w:u w:val="single"/>
        </w:rPr>
        <w:t>XXXX</w:t>
      </w:r>
      <w:bookmarkEnd w:id="7"/>
      <w:r w:rsidRPr="009E4F59">
        <w:rPr>
          <w:rFonts w:eastAsiaTheme="minorEastAsia"/>
          <w:szCs w:val="21"/>
          <w:u w:val="single"/>
        </w:rPr>
        <w:t>。</w:t>
      </w:r>
    </w:p>
    <w:p w:rsidR="00F1665B" w:rsidRPr="009E4F59" w:rsidRDefault="00D1319C" w:rsidP="00212BDB">
      <w:pPr>
        <w:numPr>
          <w:ilvl w:val="0"/>
          <w:numId w:val="11"/>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F1665B" w:rsidRPr="009E4F59" w:rsidRDefault="00D1319C" w:rsidP="00212BDB">
      <w:pPr>
        <w:numPr>
          <w:ilvl w:val="0"/>
          <w:numId w:val="11"/>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6B1322" w:rsidRDefault="00D1319C" w:rsidP="006B1322">
      <w:pPr>
        <w:numPr>
          <w:ins w:id="8" w:author="微软用户" w:date="1901-01-01T00:00:00Z"/>
        </w:num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006B1322" w:rsidRPr="006B1322">
        <w:rPr>
          <w:rFonts w:eastAsiaTheme="minorEastAsia" w:hint="eastAsia"/>
          <w:szCs w:val="21"/>
        </w:rPr>
        <w:t>货物安装调试结束，经初步培训，甲方相关操作人员掌握仪器的具体操作后</w:t>
      </w:r>
      <w:r w:rsidR="006B1322">
        <w:rPr>
          <w:rFonts w:eastAsiaTheme="minorEastAsia" w:hint="eastAsia"/>
          <w:szCs w:val="21"/>
        </w:rPr>
        <w:t>20</w:t>
      </w:r>
      <w:r w:rsidR="006B1322" w:rsidRPr="006B1322">
        <w:rPr>
          <w:rFonts w:eastAsiaTheme="minorEastAsia" w:hint="eastAsia"/>
          <w:szCs w:val="21"/>
        </w:rPr>
        <w:t>个工作日内，由甲乙双方共同签字验收。</w:t>
      </w:r>
    </w:p>
    <w:p w:rsidR="00F1665B" w:rsidRPr="00DF1733" w:rsidRDefault="00D1319C" w:rsidP="006B132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F1665B" w:rsidRPr="00DF1733" w:rsidRDefault="00D1319C" w:rsidP="00D8346C">
      <w:pPr>
        <w:numPr>
          <w:ilvl w:val="0"/>
          <w:numId w:val="8"/>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6B1322" w:rsidRPr="006B1322" w:rsidRDefault="006B1322" w:rsidP="006B1322">
      <w:pPr>
        <w:numPr>
          <w:ilvl w:val="0"/>
          <w:numId w:val="17"/>
        </w:numPr>
        <w:spacing w:line="480" w:lineRule="exact"/>
        <w:ind w:left="0" w:firstLineChars="200" w:firstLine="420"/>
        <w:rPr>
          <w:bCs/>
          <w:szCs w:val="21"/>
        </w:rPr>
      </w:pPr>
      <w:r w:rsidRPr="00DF1733">
        <w:rPr>
          <w:bCs/>
          <w:szCs w:val="21"/>
        </w:rPr>
        <w:t>本合同签订之日起五个工作日内，</w:t>
      </w:r>
      <w:r w:rsidR="00371179" w:rsidRPr="00DF1733">
        <w:rPr>
          <w:bCs/>
          <w:szCs w:val="21"/>
        </w:rPr>
        <w:t>乙方</w:t>
      </w:r>
      <w:r w:rsidRPr="00DF1733">
        <w:rPr>
          <w:bCs/>
          <w:szCs w:val="21"/>
        </w:rPr>
        <w:t>须向</w:t>
      </w:r>
      <w:r w:rsidR="00371179" w:rsidRPr="00DF1733">
        <w:rPr>
          <w:bCs/>
          <w:szCs w:val="21"/>
        </w:rPr>
        <w:t>甲方</w:t>
      </w:r>
      <w:r w:rsidRPr="00DF1733">
        <w:rPr>
          <w:bCs/>
          <w:szCs w:val="21"/>
        </w:rPr>
        <w:t>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r w:rsidR="00DF1733" w:rsidRPr="00DF1733">
        <w:rPr>
          <w:rFonts w:eastAsiaTheme="minorEastAsia" w:hint="eastAsia"/>
          <w:b/>
          <w:szCs w:val="21"/>
          <w:highlight w:val="yellow"/>
          <w:u w:val="single"/>
        </w:rPr>
        <w:t>X</w:t>
      </w:r>
      <w:r w:rsidR="00DF1733" w:rsidRPr="00DF1733">
        <w:rPr>
          <w:rFonts w:eastAsiaTheme="minorEastAsia"/>
          <w:b/>
          <w:szCs w:val="21"/>
          <w:highlight w:val="yellow"/>
          <w:u w:val="single"/>
        </w:rPr>
        <w:t>XXX</w:t>
      </w:r>
      <w:r w:rsidRPr="00DF1733">
        <w:rPr>
          <w:rFonts w:eastAsiaTheme="minorEastAsia"/>
          <w:b/>
          <w:szCs w:val="21"/>
          <w:u w:val="single"/>
        </w:rPr>
        <w:t>；小写：</w:t>
      </w:r>
      <w:r w:rsidRPr="00DF1733">
        <w:rPr>
          <w:rFonts w:eastAsiaTheme="minorEastAsia"/>
          <w:b/>
          <w:szCs w:val="21"/>
          <w:u w:val="single"/>
        </w:rPr>
        <w:t>¥</w:t>
      </w:r>
      <w:r w:rsidR="00DF1733" w:rsidRPr="00DF1733">
        <w:rPr>
          <w:rFonts w:eastAsiaTheme="minorEastAsia"/>
          <w:b/>
          <w:szCs w:val="21"/>
          <w:highlight w:val="yellow"/>
          <w:u w:val="single"/>
        </w:rPr>
        <w:t>XXXX</w:t>
      </w:r>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w:t>
      </w:r>
      <w:r w:rsidR="00371179" w:rsidRPr="00DF1733">
        <w:rPr>
          <w:bCs/>
          <w:szCs w:val="21"/>
        </w:rPr>
        <w:t>乙方</w:t>
      </w:r>
      <w:r w:rsidRPr="00DF1733">
        <w:rPr>
          <w:bCs/>
          <w:szCs w:val="21"/>
        </w:rPr>
        <w:t>能履约保修条款及服务承诺，质保期满返还</w:t>
      </w:r>
      <w:r w:rsidRPr="006B1322">
        <w:rPr>
          <w:bCs/>
          <w:szCs w:val="21"/>
        </w:rPr>
        <w:t>质量保证金（不计息）。</w:t>
      </w:r>
    </w:p>
    <w:p w:rsidR="006B1322" w:rsidRPr="00DF1733" w:rsidRDefault="006B1322" w:rsidP="006B1322">
      <w:pPr>
        <w:numPr>
          <w:ilvl w:val="0"/>
          <w:numId w:val="17"/>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sidR="00371179">
        <w:rPr>
          <w:bCs/>
          <w:szCs w:val="21"/>
        </w:rPr>
        <w:t>甲方</w:t>
      </w:r>
      <w:r w:rsidRPr="006B1322">
        <w:rPr>
          <w:bCs/>
          <w:szCs w:val="21"/>
        </w:rPr>
        <w:t>组织有关部门进行验收。验收合格后，</w:t>
      </w:r>
      <w:r w:rsidR="00371179">
        <w:rPr>
          <w:bCs/>
          <w:szCs w:val="21"/>
        </w:rPr>
        <w:t>乙方</w:t>
      </w:r>
      <w:r w:rsidRPr="006B1322">
        <w:rPr>
          <w:bCs/>
          <w:szCs w:val="21"/>
        </w:rPr>
        <w:t>向</w:t>
      </w:r>
      <w:r w:rsidR="00371179">
        <w:rPr>
          <w:bCs/>
          <w:szCs w:val="21"/>
        </w:rPr>
        <w:t>甲方</w:t>
      </w:r>
      <w:r w:rsidRPr="006B1322">
        <w:rPr>
          <w:bCs/>
          <w:szCs w:val="21"/>
        </w:rPr>
        <w:t>开具相应金额的正式发票和提供由</w:t>
      </w:r>
      <w:r w:rsidR="00371179">
        <w:rPr>
          <w:bCs/>
          <w:szCs w:val="21"/>
        </w:rPr>
        <w:t>甲方</w:t>
      </w:r>
      <w:r w:rsidRPr="006B1322">
        <w:rPr>
          <w:bCs/>
          <w:szCs w:val="21"/>
        </w:rPr>
        <w:t>认可的验收报告。货物验收合格和</w:t>
      </w:r>
      <w:r w:rsidR="00371179">
        <w:rPr>
          <w:bCs/>
          <w:szCs w:val="21"/>
        </w:rPr>
        <w:t>甲方</w:t>
      </w:r>
      <w:r w:rsidRPr="006B1322">
        <w:rPr>
          <w:bCs/>
          <w:szCs w:val="21"/>
        </w:rPr>
        <w:t>收到前述发票、验收报告后三十个工作日内</w:t>
      </w:r>
      <w:r w:rsidR="00371179">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r w:rsidR="00DF1733" w:rsidRPr="00DF1733">
        <w:rPr>
          <w:rFonts w:eastAsiaTheme="minorEastAsia" w:hint="eastAsia"/>
          <w:b/>
          <w:szCs w:val="21"/>
          <w:highlight w:val="yellow"/>
          <w:u w:val="single"/>
        </w:rPr>
        <w:t>X</w:t>
      </w:r>
      <w:r w:rsidR="00DF1733" w:rsidRPr="00DF1733">
        <w:rPr>
          <w:rFonts w:eastAsiaTheme="minorEastAsia"/>
          <w:b/>
          <w:szCs w:val="21"/>
          <w:highlight w:val="yellow"/>
          <w:u w:val="single"/>
        </w:rPr>
        <w:t>XXX</w:t>
      </w:r>
      <w:r w:rsidRPr="00DF1733">
        <w:rPr>
          <w:rFonts w:eastAsiaTheme="minorEastAsia"/>
          <w:b/>
          <w:szCs w:val="21"/>
          <w:u w:val="single"/>
        </w:rPr>
        <w:t>；小写：</w:t>
      </w:r>
      <w:r w:rsidRPr="00DF1733">
        <w:rPr>
          <w:rFonts w:eastAsiaTheme="minorEastAsia"/>
          <w:b/>
          <w:szCs w:val="21"/>
          <w:u w:val="single"/>
        </w:rPr>
        <w:t>¥</w:t>
      </w:r>
      <w:r w:rsidR="00DF1733" w:rsidRPr="00DF1733">
        <w:rPr>
          <w:rFonts w:eastAsiaTheme="minorEastAsia"/>
          <w:b/>
          <w:szCs w:val="21"/>
          <w:highlight w:val="yellow"/>
          <w:u w:val="single"/>
        </w:rPr>
        <w:t>XXXX</w:t>
      </w:r>
      <w:r w:rsidRPr="00DF1733">
        <w:rPr>
          <w:rFonts w:eastAsiaTheme="minorEastAsia"/>
          <w:b/>
          <w:szCs w:val="21"/>
          <w:u w:val="single"/>
        </w:rPr>
        <w:t>元</w:t>
      </w:r>
      <w:r w:rsidRPr="00DF1733">
        <w:rPr>
          <w:rFonts w:eastAsiaTheme="minorEastAsia"/>
          <w:b/>
          <w:szCs w:val="21"/>
        </w:rPr>
        <w:t>)</w:t>
      </w:r>
      <w:r w:rsidRPr="00DF1733">
        <w:rPr>
          <w:bCs/>
          <w:szCs w:val="21"/>
        </w:rPr>
        <w:t>的手续。</w:t>
      </w:r>
    </w:p>
    <w:p w:rsidR="00F1665B" w:rsidRPr="00DF1733" w:rsidRDefault="00D1319C" w:rsidP="00D8346C">
      <w:pPr>
        <w:numPr>
          <w:ilvl w:val="0"/>
          <w:numId w:val="8"/>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F1665B" w:rsidRPr="009E4F59" w:rsidRDefault="00D1319C" w:rsidP="003E7A2B">
      <w:pPr>
        <w:numPr>
          <w:ilvl w:val="0"/>
          <w:numId w:val="12"/>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005E54A4" w:rsidRPr="00DF1733">
        <w:rPr>
          <w:rFonts w:eastAsiaTheme="minorEastAsia" w:hint="eastAsia"/>
          <w:szCs w:val="21"/>
          <w:u w:val="single"/>
        </w:rPr>
        <w:t>壹年</w:t>
      </w:r>
      <w:r w:rsidRPr="00DF1733">
        <w:rPr>
          <w:rFonts w:eastAsiaTheme="minorEastAsia"/>
          <w:szCs w:val="21"/>
        </w:rPr>
        <w:t>。从验收合格之日起</w:t>
      </w:r>
      <w:r w:rsidR="005E54A4"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F1665B" w:rsidRPr="009E4F59" w:rsidRDefault="00D1319C" w:rsidP="003E7A2B">
      <w:pPr>
        <w:pStyle w:val="ad"/>
        <w:numPr>
          <w:ilvl w:val="0"/>
          <w:numId w:val="12"/>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F1665B" w:rsidRPr="009E4F59" w:rsidRDefault="00D1319C" w:rsidP="003E7A2B">
      <w:pPr>
        <w:pStyle w:val="ad"/>
        <w:numPr>
          <w:ilvl w:val="0"/>
          <w:numId w:val="12"/>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F1665B" w:rsidRPr="009E4F59" w:rsidRDefault="00D1319C" w:rsidP="00D72C59">
      <w:pPr>
        <w:pStyle w:val="ad"/>
        <w:numPr>
          <w:ilvl w:val="0"/>
          <w:numId w:val="12"/>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sidR="00D72C59">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sidR="00D72C59">
        <w:rPr>
          <w:rFonts w:ascii="Times New Roman" w:eastAsiaTheme="minorEastAsia" w:hAnsi="Times New Roman" w:cs="Times New Roman" w:hint="eastAsia"/>
          <w:szCs w:val="21"/>
        </w:rPr>
        <w:t>乙方</w:t>
      </w:r>
      <w:r w:rsidR="00D72C59" w:rsidRPr="00D72C59">
        <w:rPr>
          <w:rFonts w:ascii="Times New Roman" w:eastAsiaTheme="minorEastAsia" w:hAnsi="Times New Roman" w:cs="Times New Roman" w:hint="eastAsia"/>
          <w:szCs w:val="21"/>
        </w:rPr>
        <w:t>应在随后</w:t>
      </w:r>
      <w:r w:rsidR="00D72C59" w:rsidRPr="00D72C59">
        <w:rPr>
          <w:rFonts w:ascii="Times New Roman" w:eastAsiaTheme="minorEastAsia" w:hAnsi="Times New Roman" w:cs="Times New Roman" w:hint="eastAsia"/>
          <w:szCs w:val="21"/>
        </w:rPr>
        <w:t>48</w:t>
      </w:r>
      <w:r w:rsidR="00D72C59" w:rsidRPr="00D72C59">
        <w:rPr>
          <w:rFonts w:ascii="Times New Roman" w:eastAsiaTheme="minorEastAsia" w:hAnsi="Times New Roman" w:cs="Times New Roman" w:hint="eastAsia"/>
          <w:szCs w:val="21"/>
        </w:rPr>
        <w:t>小时内提供不低于故障设备规格型号档次的备用设备供</w:t>
      </w:r>
      <w:r w:rsidR="00371179">
        <w:rPr>
          <w:rFonts w:ascii="Times New Roman" w:eastAsiaTheme="minorEastAsia" w:hAnsi="Times New Roman" w:cs="Times New Roman" w:hint="eastAsia"/>
          <w:szCs w:val="21"/>
        </w:rPr>
        <w:t>甲方</w:t>
      </w:r>
      <w:r w:rsidR="00D72C59" w:rsidRPr="00D72C59">
        <w:rPr>
          <w:rFonts w:ascii="Times New Roman" w:eastAsiaTheme="minorEastAsia" w:hAnsi="Times New Roman" w:cs="Times New Roman" w:hint="eastAsia"/>
          <w:szCs w:val="21"/>
        </w:rPr>
        <w:t>代替使用，直至故障设备修复，确保设备的正常使用</w:t>
      </w:r>
      <w:r w:rsidR="00D72C59">
        <w:rPr>
          <w:rFonts w:ascii="Times New Roman" w:eastAsiaTheme="minorEastAsia" w:hAnsi="Times New Roman" w:cs="Times New Roman" w:hint="eastAsia"/>
          <w:szCs w:val="21"/>
        </w:rPr>
        <w:t>。</w:t>
      </w:r>
    </w:p>
    <w:p w:rsidR="00F1665B" w:rsidRPr="009E4F59" w:rsidRDefault="00D1319C" w:rsidP="003E7A2B">
      <w:pPr>
        <w:pStyle w:val="ad"/>
        <w:numPr>
          <w:ilvl w:val="0"/>
          <w:numId w:val="12"/>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F1665B" w:rsidRPr="009E4F59" w:rsidRDefault="00D1319C" w:rsidP="003E7A2B">
      <w:pPr>
        <w:pStyle w:val="ad"/>
        <w:numPr>
          <w:ilvl w:val="0"/>
          <w:numId w:val="12"/>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lastRenderedPageBreak/>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F1665B" w:rsidRPr="009E4F59" w:rsidRDefault="00D1319C" w:rsidP="003E7A2B">
      <w:pPr>
        <w:pStyle w:val="ad"/>
        <w:numPr>
          <w:ilvl w:val="0"/>
          <w:numId w:val="12"/>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F1665B" w:rsidRPr="009E4F59" w:rsidRDefault="00D1319C" w:rsidP="003E7A2B">
      <w:pPr>
        <w:pStyle w:val="ad"/>
        <w:numPr>
          <w:ilvl w:val="0"/>
          <w:numId w:val="12"/>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违约责任</w:t>
      </w:r>
    </w:p>
    <w:p w:rsidR="00DE1353" w:rsidRPr="00DE1353" w:rsidRDefault="00DE1353" w:rsidP="00DE1353">
      <w:pPr>
        <w:pStyle w:val="ad"/>
        <w:numPr>
          <w:ilvl w:val="0"/>
          <w:numId w:val="19"/>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DE1353" w:rsidRPr="00DE1353" w:rsidRDefault="00DE1353" w:rsidP="00DE1353">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DE1353" w:rsidRPr="00DE1353" w:rsidRDefault="00DE1353" w:rsidP="00DE1353">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DE1353" w:rsidRPr="00DE1353" w:rsidRDefault="00DE1353" w:rsidP="00DE1353">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DE1353" w:rsidRPr="00DE1353" w:rsidRDefault="00DE1353" w:rsidP="00DE1353">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DE1353" w:rsidRPr="00DE1353" w:rsidRDefault="00DE1353" w:rsidP="00DE1353">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DE1353" w:rsidRPr="00DE1353" w:rsidRDefault="00DE1353" w:rsidP="00DE1353">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DE1353" w:rsidRPr="00DE1353" w:rsidRDefault="00DE1353" w:rsidP="00DE1353">
      <w:pPr>
        <w:pStyle w:val="ad"/>
        <w:numPr>
          <w:ilvl w:val="0"/>
          <w:numId w:val="19"/>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DE1353" w:rsidRPr="00DE1353" w:rsidRDefault="00DE1353" w:rsidP="00DE1353">
      <w:pPr>
        <w:pStyle w:val="ad"/>
        <w:numPr>
          <w:ilvl w:val="0"/>
          <w:numId w:val="19"/>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F1665B" w:rsidRPr="009E4F59" w:rsidRDefault="00D1319C" w:rsidP="009E4F59">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F1665B" w:rsidRPr="009E4F59" w:rsidRDefault="00D1319C" w:rsidP="009E4F59">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F1665B" w:rsidRPr="009E4F59" w:rsidRDefault="00D1319C" w:rsidP="009E4F59">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F1665B" w:rsidRPr="009E4F59" w:rsidRDefault="00D1319C" w:rsidP="009E4F59">
      <w:pPr>
        <w:numPr>
          <w:ins w:id="9" w:author="微软用户" w:date="1901-01-01T00:00:00Z"/>
        </w:num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w:t>
      </w:r>
      <w:r w:rsidR="00DF1733" w:rsidRPr="009E4F59">
        <w:rPr>
          <w:rFonts w:eastAsiaTheme="minorEastAsia"/>
          <w:szCs w:val="21"/>
          <w:u w:val="single"/>
        </w:rPr>
        <w:t>贰</w:t>
      </w:r>
      <w:r w:rsidRPr="009E4F59">
        <w:rPr>
          <w:rFonts w:eastAsiaTheme="minorEastAsia"/>
          <w:szCs w:val="21"/>
          <w:u w:val="single"/>
        </w:rPr>
        <w:t>份，甲方执</w:t>
      </w:r>
      <w:r w:rsidR="00DF1733" w:rsidRPr="009E4F59">
        <w:rPr>
          <w:rFonts w:eastAsiaTheme="minorEastAsia"/>
          <w:szCs w:val="21"/>
          <w:u w:val="single"/>
        </w:rPr>
        <w:t>壹</w:t>
      </w:r>
      <w:r w:rsidRPr="009E4F59">
        <w:rPr>
          <w:rFonts w:eastAsiaTheme="minorEastAsia"/>
          <w:szCs w:val="21"/>
          <w:u w:val="single"/>
        </w:rPr>
        <w:t>份，乙方执壹份。</w:t>
      </w:r>
    </w:p>
    <w:p w:rsidR="00F1665B" w:rsidRPr="009E4F59" w:rsidRDefault="00D1319C" w:rsidP="00D8346C">
      <w:pPr>
        <w:numPr>
          <w:ilvl w:val="0"/>
          <w:numId w:val="8"/>
        </w:numPr>
        <w:spacing w:line="480" w:lineRule="exact"/>
        <w:textAlignment w:val="top"/>
        <w:outlineLvl w:val="0"/>
        <w:rPr>
          <w:rFonts w:eastAsiaTheme="minorEastAsia"/>
          <w:b/>
          <w:szCs w:val="21"/>
        </w:rPr>
      </w:pPr>
      <w:r w:rsidRPr="009E4F59">
        <w:rPr>
          <w:rFonts w:eastAsiaTheme="minorEastAsia"/>
          <w:b/>
          <w:szCs w:val="21"/>
        </w:rPr>
        <w:lastRenderedPageBreak/>
        <w:t>其他约定条款</w:t>
      </w:r>
    </w:p>
    <w:p w:rsidR="00F1665B" w:rsidRPr="009E4F59" w:rsidRDefault="00D1319C" w:rsidP="009E4F59">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F1665B" w:rsidRPr="009E4F59" w:rsidRDefault="00D1319C" w:rsidP="009E4F59">
      <w:pPr>
        <w:numPr>
          <w:ins w:id="10" w:author="微软用户" w:date="1901-01-01T00:00:00Z"/>
        </w:num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F1665B" w:rsidRDefault="00D1319C" w:rsidP="009E4F59">
      <w:pPr>
        <w:numPr>
          <w:ins w:id="11" w:author="微软用户" w:date="1901-01-01T00:00:00Z"/>
        </w:num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5E54A4" w:rsidRDefault="005E54A4" w:rsidP="009E4F59">
      <w:pPr>
        <w:tabs>
          <w:tab w:val="left" w:pos="0"/>
        </w:tabs>
        <w:topLinePunct/>
        <w:spacing w:line="480" w:lineRule="exact"/>
        <w:ind w:firstLineChars="175" w:firstLine="368"/>
        <w:rPr>
          <w:rFonts w:eastAsiaTheme="minorEastAsia"/>
          <w:szCs w:val="21"/>
        </w:rPr>
      </w:pPr>
    </w:p>
    <w:p w:rsidR="00D72C59" w:rsidRDefault="00D72C59" w:rsidP="009E4F59">
      <w:pPr>
        <w:tabs>
          <w:tab w:val="left" w:pos="0"/>
        </w:tabs>
        <w:topLinePunct/>
        <w:spacing w:line="480" w:lineRule="exact"/>
        <w:ind w:firstLineChars="175" w:firstLine="368"/>
        <w:rPr>
          <w:rFonts w:eastAsiaTheme="minorEastAsia"/>
          <w:szCs w:val="21"/>
        </w:rPr>
      </w:pPr>
    </w:p>
    <w:p w:rsidR="00D72C3B" w:rsidRDefault="00D72C3B" w:rsidP="009E4F59">
      <w:pPr>
        <w:tabs>
          <w:tab w:val="left" w:pos="0"/>
        </w:tabs>
        <w:topLinePunct/>
        <w:spacing w:line="480" w:lineRule="exact"/>
        <w:ind w:firstLineChars="175" w:firstLine="368"/>
        <w:rPr>
          <w:rFonts w:eastAsiaTheme="minorEastAsia"/>
          <w:szCs w:val="21"/>
        </w:rPr>
      </w:pPr>
    </w:p>
    <w:p w:rsidR="00D72C3B" w:rsidRDefault="00D72C3B" w:rsidP="009E4F59">
      <w:pPr>
        <w:tabs>
          <w:tab w:val="left" w:pos="0"/>
        </w:tabs>
        <w:topLinePunct/>
        <w:spacing w:line="480" w:lineRule="exact"/>
        <w:ind w:firstLineChars="175" w:firstLine="368"/>
        <w:rPr>
          <w:rFonts w:eastAsiaTheme="minorEastAsia"/>
          <w:szCs w:val="21"/>
        </w:rPr>
      </w:pPr>
    </w:p>
    <w:p w:rsidR="00D72C3B" w:rsidRDefault="00D72C3B" w:rsidP="009E4F59">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643"/>
        <w:gridCol w:w="4643"/>
      </w:tblGrid>
      <w:tr w:rsidR="000C4B60" w:rsidRPr="001063D3" w:rsidTr="00166E52">
        <w:tc>
          <w:tcPr>
            <w:tcW w:w="2500" w:type="pct"/>
          </w:tcPr>
          <w:p w:rsidR="000C4B60" w:rsidRPr="001063D3" w:rsidRDefault="000C4B60" w:rsidP="00166E52">
            <w:pPr>
              <w:snapToGrid w:val="0"/>
              <w:spacing w:line="480" w:lineRule="exact"/>
              <w:rPr>
                <w:rFonts w:ascii="宋体" w:hAnsi="宋体"/>
                <w:szCs w:val="21"/>
              </w:rPr>
            </w:pPr>
            <w:r w:rsidRPr="001063D3">
              <w:rPr>
                <w:rFonts w:hAnsi="宋体"/>
                <w:szCs w:val="21"/>
              </w:rPr>
              <w:t>甲方（公章）</w:t>
            </w:r>
            <w:r>
              <w:rPr>
                <w:rFonts w:hAnsi="宋体"/>
                <w:szCs w:val="21"/>
              </w:rPr>
              <w:t>：</w:t>
            </w:r>
            <w:r w:rsidR="00DF1733" w:rsidRPr="00DF1733">
              <w:rPr>
                <w:rFonts w:hAnsi="宋体" w:hint="eastAsia"/>
                <w:szCs w:val="21"/>
                <w:highlight w:val="yellow"/>
              </w:rPr>
              <w:t>X</w:t>
            </w:r>
            <w:r w:rsidR="00DF1733" w:rsidRPr="00DF1733">
              <w:rPr>
                <w:rFonts w:hAnsi="宋体"/>
                <w:szCs w:val="21"/>
                <w:highlight w:val="yellow"/>
              </w:rPr>
              <w:t>XXX</w:t>
            </w:r>
          </w:p>
        </w:tc>
        <w:tc>
          <w:tcPr>
            <w:tcW w:w="2500" w:type="pct"/>
          </w:tcPr>
          <w:p w:rsidR="000C4B60" w:rsidRPr="00DF1733" w:rsidRDefault="000C4B60" w:rsidP="00166E52">
            <w:pPr>
              <w:snapToGrid w:val="0"/>
              <w:spacing w:line="480" w:lineRule="exact"/>
              <w:rPr>
                <w:rFonts w:ascii="宋体" w:hAnsi="宋体"/>
                <w:szCs w:val="21"/>
              </w:rPr>
            </w:pPr>
            <w:r w:rsidRPr="00DF1733">
              <w:rPr>
                <w:rFonts w:hAnsi="宋体"/>
                <w:szCs w:val="21"/>
              </w:rPr>
              <w:t>乙方（公章）：</w:t>
            </w:r>
            <w:r w:rsidR="006C3E91" w:rsidRPr="006C3E91">
              <w:rPr>
                <w:rFonts w:hint="eastAsia"/>
                <w:bCs/>
                <w:szCs w:val="21"/>
              </w:rPr>
              <w:t>XX</w:t>
            </w:r>
            <w:r w:rsidR="006C3E91" w:rsidRPr="006C3E91">
              <w:rPr>
                <w:rFonts w:hint="eastAsia"/>
                <w:bCs/>
                <w:szCs w:val="21"/>
              </w:rPr>
              <w:t>销售公司</w:t>
            </w:r>
          </w:p>
        </w:tc>
      </w:tr>
      <w:tr w:rsidR="000C4B60" w:rsidRPr="001063D3" w:rsidTr="00166E52">
        <w:tc>
          <w:tcPr>
            <w:tcW w:w="2500" w:type="pct"/>
          </w:tcPr>
          <w:p w:rsidR="000C4B60" w:rsidRPr="001063D3" w:rsidRDefault="000C4B60" w:rsidP="00166E52">
            <w:pPr>
              <w:snapToGrid w:val="0"/>
              <w:spacing w:line="480" w:lineRule="exact"/>
              <w:rPr>
                <w:rFonts w:ascii="宋体" w:hAnsi="宋体"/>
                <w:szCs w:val="21"/>
              </w:rPr>
            </w:pPr>
            <w:r w:rsidRPr="001063D3">
              <w:rPr>
                <w:rFonts w:hAnsi="宋体"/>
                <w:szCs w:val="21"/>
              </w:rPr>
              <w:t>法定代表人（或授权人）</w:t>
            </w:r>
            <w:r>
              <w:rPr>
                <w:rFonts w:hint="eastAsia"/>
                <w:szCs w:val="21"/>
              </w:rPr>
              <w:t>：</w:t>
            </w:r>
          </w:p>
        </w:tc>
        <w:tc>
          <w:tcPr>
            <w:tcW w:w="2500" w:type="pct"/>
          </w:tcPr>
          <w:p w:rsidR="000C4B60" w:rsidRPr="00DF1733" w:rsidRDefault="000C4B60" w:rsidP="00166E52">
            <w:pPr>
              <w:snapToGrid w:val="0"/>
              <w:spacing w:line="480" w:lineRule="exact"/>
              <w:rPr>
                <w:rFonts w:ascii="宋体" w:hAnsi="宋体"/>
                <w:szCs w:val="21"/>
              </w:rPr>
            </w:pPr>
            <w:r w:rsidRPr="00DF1733">
              <w:rPr>
                <w:rFonts w:hAnsi="宋体"/>
                <w:szCs w:val="21"/>
              </w:rPr>
              <w:t>法定代表人（或授权人）：</w:t>
            </w:r>
          </w:p>
        </w:tc>
      </w:tr>
      <w:tr w:rsidR="000C4B60" w:rsidRPr="001063D3" w:rsidTr="00166E52">
        <w:tc>
          <w:tcPr>
            <w:tcW w:w="2500" w:type="pct"/>
          </w:tcPr>
          <w:p w:rsidR="000C4B60" w:rsidRPr="001063D3" w:rsidRDefault="000C4B60" w:rsidP="00166E52">
            <w:pPr>
              <w:snapToGrid w:val="0"/>
              <w:spacing w:line="480" w:lineRule="exact"/>
              <w:rPr>
                <w:rFonts w:ascii="宋体" w:hAnsi="宋体"/>
                <w:szCs w:val="21"/>
              </w:rPr>
            </w:pPr>
            <w:r w:rsidRPr="001063D3">
              <w:rPr>
                <w:rFonts w:hAnsi="宋体"/>
                <w:szCs w:val="21"/>
              </w:rPr>
              <w:t>地址</w:t>
            </w:r>
            <w:r>
              <w:rPr>
                <w:rFonts w:hAnsi="宋体"/>
                <w:szCs w:val="21"/>
              </w:rPr>
              <w:t>：</w:t>
            </w:r>
            <w:r w:rsidR="00DF1733" w:rsidRPr="00DF1733">
              <w:rPr>
                <w:rFonts w:hAnsi="宋体" w:hint="eastAsia"/>
                <w:szCs w:val="21"/>
                <w:highlight w:val="yellow"/>
              </w:rPr>
              <w:t>X</w:t>
            </w:r>
            <w:r w:rsidR="00DF1733" w:rsidRPr="00DF1733">
              <w:rPr>
                <w:rFonts w:hAnsi="宋体"/>
                <w:szCs w:val="21"/>
                <w:highlight w:val="yellow"/>
              </w:rPr>
              <w:t>XXX</w:t>
            </w:r>
          </w:p>
        </w:tc>
        <w:tc>
          <w:tcPr>
            <w:tcW w:w="2500" w:type="pct"/>
          </w:tcPr>
          <w:p w:rsidR="000C4B60" w:rsidRPr="00DF1733" w:rsidRDefault="000C4B60" w:rsidP="00166E52">
            <w:pPr>
              <w:snapToGrid w:val="0"/>
              <w:spacing w:line="480" w:lineRule="exact"/>
              <w:rPr>
                <w:rFonts w:ascii="宋体" w:hAnsi="宋体"/>
                <w:szCs w:val="21"/>
              </w:rPr>
            </w:pPr>
            <w:r w:rsidRPr="00DF1733">
              <w:rPr>
                <w:rFonts w:hAnsi="宋体"/>
                <w:szCs w:val="21"/>
              </w:rPr>
              <w:t>地址：</w:t>
            </w:r>
            <w:r w:rsidRPr="00DF1733">
              <w:rPr>
                <w:rFonts w:ascii="宋体" w:hAnsi="宋体" w:hint="eastAsia"/>
                <w:szCs w:val="21"/>
              </w:rPr>
              <w:t xml:space="preserve"> </w:t>
            </w:r>
          </w:p>
        </w:tc>
      </w:tr>
      <w:tr w:rsidR="000C4B60" w:rsidRPr="001063D3" w:rsidTr="00166E52">
        <w:tc>
          <w:tcPr>
            <w:tcW w:w="2500" w:type="pct"/>
          </w:tcPr>
          <w:p w:rsidR="000C4B60" w:rsidRPr="008C240A" w:rsidRDefault="000C4B60" w:rsidP="00166E52">
            <w:pPr>
              <w:snapToGrid w:val="0"/>
              <w:spacing w:line="480" w:lineRule="exact"/>
              <w:rPr>
                <w:rFonts w:ascii="宋体" w:hAnsi="宋体"/>
                <w:szCs w:val="21"/>
              </w:rPr>
            </w:pPr>
            <w:r w:rsidRPr="008C240A">
              <w:rPr>
                <w:rFonts w:hAnsi="宋体"/>
                <w:szCs w:val="21"/>
              </w:rPr>
              <w:t>开户银行：</w:t>
            </w:r>
            <w:r w:rsidR="00DF1733" w:rsidRPr="00DF1733">
              <w:rPr>
                <w:rFonts w:hAnsi="宋体" w:hint="eastAsia"/>
                <w:szCs w:val="21"/>
                <w:highlight w:val="yellow"/>
              </w:rPr>
              <w:t>X</w:t>
            </w:r>
            <w:r w:rsidR="00DF1733" w:rsidRPr="00DF1733">
              <w:rPr>
                <w:rFonts w:hAnsi="宋体"/>
                <w:szCs w:val="21"/>
                <w:highlight w:val="yellow"/>
              </w:rPr>
              <w:t>XXX</w:t>
            </w:r>
          </w:p>
        </w:tc>
        <w:tc>
          <w:tcPr>
            <w:tcW w:w="2500" w:type="pct"/>
          </w:tcPr>
          <w:p w:rsidR="000C4B60" w:rsidRPr="00DF1733" w:rsidRDefault="000C4B60" w:rsidP="00166E52">
            <w:pPr>
              <w:snapToGrid w:val="0"/>
              <w:spacing w:line="480" w:lineRule="exact"/>
              <w:rPr>
                <w:rFonts w:ascii="宋体" w:hAnsi="宋体"/>
                <w:szCs w:val="21"/>
              </w:rPr>
            </w:pPr>
            <w:r w:rsidRPr="00DF1733">
              <w:rPr>
                <w:rFonts w:hAnsi="宋体"/>
                <w:szCs w:val="21"/>
              </w:rPr>
              <w:t>开户银行：</w:t>
            </w:r>
            <w:r w:rsidRPr="00DF1733">
              <w:rPr>
                <w:rFonts w:ascii="宋体" w:hAnsi="宋体" w:hint="eastAsia"/>
                <w:szCs w:val="21"/>
              </w:rPr>
              <w:t xml:space="preserve"> </w:t>
            </w:r>
          </w:p>
        </w:tc>
      </w:tr>
      <w:tr w:rsidR="000C4B60" w:rsidRPr="001063D3" w:rsidTr="00166E52">
        <w:tc>
          <w:tcPr>
            <w:tcW w:w="2500" w:type="pct"/>
          </w:tcPr>
          <w:p w:rsidR="000C4B60" w:rsidRPr="001063D3" w:rsidRDefault="000C4B60" w:rsidP="00166E52">
            <w:pPr>
              <w:snapToGrid w:val="0"/>
              <w:spacing w:line="480" w:lineRule="exact"/>
              <w:rPr>
                <w:rFonts w:ascii="宋体" w:hAnsi="宋体"/>
                <w:szCs w:val="21"/>
              </w:rPr>
            </w:pPr>
            <w:proofErr w:type="gramStart"/>
            <w:r w:rsidRPr="001063D3">
              <w:rPr>
                <w:rFonts w:hAnsi="宋体"/>
                <w:szCs w:val="21"/>
              </w:rPr>
              <w:t>帐号</w:t>
            </w:r>
            <w:proofErr w:type="gramEnd"/>
            <w:r>
              <w:rPr>
                <w:rFonts w:hAnsi="宋体"/>
                <w:szCs w:val="21"/>
              </w:rPr>
              <w:t>：</w:t>
            </w:r>
            <w:r w:rsidR="00DF1733" w:rsidRPr="00DF1733">
              <w:rPr>
                <w:szCs w:val="21"/>
                <w:highlight w:val="yellow"/>
              </w:rPr>
              <w:t>XXXX</w:t>
            </w:r>
          </w:p>
        </w:tc>
        <w:tc>
          <w:tcPr>
            <w:tcW w:w="2500" w:type="pct"/>
          </w:tcPr>
          <w:p w:rsidR="000C4B60" w:rsidRPr="00DF1733" w:rsidRDefault="000C4B60" w:rsidP="00166E52">
            <w:pPr>
              <w:snapToGrid w:val="0"/>
              <w:spacing w:line="480" w:lineRule="exact"/>
              <w:rPr>
                <w:rFonts w:ascii="宋体" w:hAnsi="宋体"/>
                <w:szCs w:val="21"/>
              </w:rPr>
            </w:pPr>
            <w:proofErr w:type="gramStart"/>
            <w:r w:rsidRPr="00DF1733">
              <w:rPr>
                <w:rFonts w:hAnsi="宋体"/>
                <w:szCs w:val="21"/>
              </w:rPr>
              <w:t>帐号</w:t>
            </w:r>
            <w:proofErr w:type="gramEnd"/>
            <w:r w:rsidRPr="00DF1733">
              <w:rPr>
                <w:rFonts w:hAnsi="宋体"/>
                <w:szCs w:val="21"/>
              </w:rPr>
              <w:t>：</w:t>
            </w:r>
          </w:p>
        </w:tc>
      </w:tr>
      <w:tr w:rsidR="000C4B60" w:rsidRPr="001063D3" w:rsidTr="00166E52">
        <w:tc>
          <w:tcPr>
            <w:tcW w:w="2500" w:type="pct"/>
          </w:tcPr>
          <w:p w:rsidR="000C4B60" w:rsidRPr="001063D3" w:rsidRDefault="000C4B60" w:rsidP="00166E52">
            <w:pPr>
              <w:snapToGrid w:val="0"/>
              <w:spacing w:line="480" w:lineRule="exact"/>
              <w:rPr>
                <w:rFonts w:hAnsi="宋体"/>
                <w:szCs w:val="21"/>
              </w:rPr>
            </w:pPr>
            <w:r w:rsidRPr="001063D3">
              <w:rPr>
                <w:rFonts w:hAnsi="宋体"/>
                <w:szCs w:val="21"/>
              </w:rPr>
              <w:t>电话</w:t>
            </w:r>
            <w:r>
              <w:rPr>
                <w:rFonts w:hAnsi="宋体"/>
                <w:szCs w:val="21"/>
              </w:rPr>
              <w:t>：</w:t>
            </w:r>
            <w:r w:rsidR="00DF1733" w:rsidRPr="00DF1733">
              <w:rPr>
                <w:szCs w:val="21"/>
                <w:highlight w:val="yellow"/>
              </w:rPr>
              <w:t>XXXX</w:t>
            </w:r>
          </w:p>
        </w:tc>
        <w:tc>
          <w:tcPr>
            <w:tcW w:w="2500" w:type="pct"/>
          </w:tcPr>
          <w:p w:rsidR="000C4B60" w:rsidRPr="00DF1733" w:rsidRDefault="000C4B60" w:rsidP="00166E52">
            <w:pPr>
              <w:spacing w:line="480" w:lineRule="exact"/>
              <w:ind w:rightChars="50" w:right="105"/>
              <w:rPr>
                <w:szCs w:val="21"/>
              </w:rPr>
            </w:pPr>
            <w:r w:rsidRPr="00DF1733">
              <w:rPr>
                <w:rFonts w:hAnsi="宋体"/>
                <w:szCs w:val="21"/>
              </w:rPr>
              <w:t>电话：</w:t>
            </w:r>
          </w:p>
        </w:tc>
      </w:tr>
      <w:tr w:rsidR="000C4B60" w:rsidRPr="001063D3" w:rsidTr="00166E52">
        <w:tc>
          <w:tcPr>
            <w:tcW w:w="2500" w:type="pct"/>
          </w:tcPr>
          <w:p w:rsidR="000C4B60" w:rsidRPr="001063D3" w:rsidRDefault="000C4B60" w:rsidP="00166E52">
            <w:pPr>
              <w:snapToGrid w:val="0"/>
              <w:spacing w:line="480" w:lineRule="exact"/>
              <w:rPr>
                <w:rFonts w:hAnsi="宋体"/>
                <w:szCs w:val="21"/>
              </w:rPr>
            </w:pPr>
            <w:r>
              <w:rPr>
                <w:rFonts w:hAnsi="宋体" w:hint="eastAsia"/>
                <w:szCs w:val="21"/>
              </w:rPr>
              <w:t>E-mail</w:t>
            </w:r>
            <w:r>
              <w:rPr>
                <w:rFonts w:hAnsi="宋体"/>
                <w:szCs w:val="21"/>
              </w:rPr>
              <w:t>：</w:t>
            </w:r>
            <w:r w:rsidR="00DF1733" w:rsidRPr="00DF1733">
              <w:rPr>
                <w:szCs w:val="21"/>
                <w:highlight w:val="yellow"/>
              </w:rPr>
              <w:t>XXXX</w:t>
            </w:r>
          </w:p>
        </w:tc>
        <w:tc>
          <w:tcPr>
            <w:tcW w:w="2500" w:type="pct"/>
          </w:tcPr>
          <w:p w:rsidR="000C4B60" w:rsidRPr="00DF1733" w:rsidRDefault="000C4B60" w:rsidP="00166E52">
            <w:pPr>
              <w:snapToGrid w:val="0"/>
              <w:spacing w:line="480" w:lineRule="exact"/>
              <w:rPr>
                <w:rFonts w:ascii="宋体" w:hAnsi="宋体"/>
                <w:szCs w:val="21"/>
              </w:rPr>
            </w:pPr>
            <w:r w:rsidRPr="00DF1733">
              <w:rPr>
                <w:rFonts w:hAnsi="宋体" w:hint="eastAsia"/>
                <w:szCs w:val="21"/>
              </w:rPr>
              <w:t>E-mail</w:t>
            </w:r>
            <w:r w:rsidRPr="00DF1733">
              <w:rPr>
                <w:rFonts w:hAnsi="宋体"/>
                <w:szCs w:val="21"/>
              </w:rPr>
              <w:t>：</w:t>
            </w:r>
          </w:p>
        </w:tc>
      </w:tr>
      <w:tr w:rsidR="000C4B60" w:rsidRPr="001063D3" w:rsidTr="00166E52">
        <w:tc>
          <w:tcPr>
            <w:tcW w:w="5000" w:type="pct"/>
            <w:gridSpan w:val="2"/>
          </w:tcPr>
          <w:p w:rsidR="000C4B60" w:rsidRPr="001063D3" w:rsidRDefault="000C4B60" w:rsidP="00166E52">
            <w:pPr>
              <w:snapToGrid w:val="0"/>
              <w:spacing w:line="480" w:lineRule="exact"/>
              <w:jc w:val="center"/>
              <w:rPr>
                <w:rFonts w:hAnsi="宋体"/>
                <w:szCs w:val="21"/>
              </w:rPr>
            </w:pPr>
            <w:r w:rsidRPr="00B52D6B">
              <w:rPr>
                <w:rFonts w:hAnsi="宋体"/>
                <w:szCs w:val="21"/>
              </w:rPr>
              <w:t>签订日期</w:t>
            </w:r>
            <w:r>
              <w:rPr>
                <w:rFonts w:hAnsi="宋体"/>
                <w:szCs w:val="21"/>
              </w:rPr>
              <w:t>：</w:t>
            </w:r>
            <w:r>
              <w:rPr>
                <w:rFonts w:hint="eastAsia"/>
                <w:szCs w:val="21"/>
              </w:rPr>
              <w:t xml:space="preserve">  </w:t>
            </w:r>
            <w:r w:rsidRPr="00B52D6B">
              <w:rPr>
                <w:rFonts w:hAnsi="宋体"/>
                <w:szCs w:val="21"/>
              </w:rPr>
              <w:t>年</w:t>
            </w:r>
            <w:r>
              <w:rPr>
                <w:rFonts w:hAnsi="宋体" w:hint="eastAsia"/>
                <w:szCs w:val="21"/>
              </w:rPr>
              <w:t xml:space="preserve">  </w:t>
            </w:r>
            <w:r w:rsidRPr="00B52D6B">
              <w:rPr>
                <w:rFonts w:hAnsi="宋体"/>
                <w:szCs w:val="21"/>
              </w:rPr>
              <w:t>月</w:t>
            </w:r>
            <w:r>
              <w:rPr>
                <w:rFonts w:hAnsi="宋体" w:hint="eastAsia"/>
                <w:szCs w:val="21"/>
              </w:rPr>
              <w:t xml:space="preserve">   </w:t>
            </w:r>
            <w:r w:rsidRPr="00B52D6B">
              <w:rPr>
                <w:rFonts w:hAnsi="宋体"/>
                <w:szCs w:val="21"/>
              </w:rPr>
              <w:t>日</w:t>
            </w:r>
          </w:p>
        </w:tc>
      </w:tr>
    </w:tbl>
    <w:p w:rsidR="000C4B60" w:rsidRDefault="000C4B60" w:rsidP="009E4F59">
      <w:pPr>
        <w:snapToGrid w:val="0"/>
        <w:spacing w:line="480" w:lineRule="exact"/>
        <w:rPr>
          <w:rFonts w:eastAsia="黑体"/>
          <w:b/>
          <w:szCs w:val="21"/>
        </w:rPr>
        <w:sectPr w:rsidR="000C4B60">
          <w:headerReference w:type="default" r:id="rId9"/>
          <w:footerReference w:type="default" r:id="rId10"/>
          <w:pgSz w:w="11906" w:h="16838"/>
          <w:pgMar w:top="1134" w:right="1418" w:bottom="1134" w:left="1418" w:header="454" w:footer="340" w:gutter="0"/>
          <w:pgNumType w:start="1"/>
          <w:cols w:space="720"/>
          <w:docGrid w:type="lines" w:linePitch="408"/>
        </w:sectPr>
      </w:pPr>
      <w:bookmarkStart w:id="12" w:name="_Toc406568726"/>
    </w:p>
    <w:bookmarkEnd w:id="12"/>
    <w:p w:rsidR="00F1665B" w:rsidRPr="00A842D4" w:rsidRDefault="00F1665B" w:rsidP="00A842D4">
      <w:pPr>
        <w:snapToGrid w:val="0"/>
        <w:spacing w:line="480" w:lineRule="exact"/>
        <w:outlineLvl w:val="0"/>
        <w:rPr>
          <w:szCs w:val="21"/>
        </w:rPr>
      </w:pPr>
    </w:p>
    <w:sectPr w:rsidR="00F1665B" w:rsidRPr="00A842D4" w:rsidSect="007003D2">
      <w:pgSz w:w="11906" w:h="16838"/>
      <w:pgMar w:top="1134" w:right="1418" w:bottom="1134" w:left="1418" w:header="454" w:footer="340" w:gutter="0"/>
      <w:cols w:space="720"/>
      <w:docGrid w:type="line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576" w:rsidRDefault="00402576">
      <w:r>
        <w:separator/>
      </w:r>
    </w:p>
  </w:endnote>
  <w:endnote w:type="continuationSeparator" w:id="0">
    <w:p w:rsidR="00402576" w:rsidRDefault="0040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D1319C">
    <w:pPr>
      <w:pStyle w:val="af3"/>
      <w:jc w:val="center"/>
    </w:pPr>
    <w:r w:rsidRPr="00EF4D54">
      <w:t>第</w:t>
    </w:r>
    <w:r w:rsidRPr="00EF4D54">
      <w:fldChar w:fldCharType="begin"/>
    </w:r>
    <w:r w:rsidRPr="00EF4D54">
      <w:instrText>PAGE</w:instrText>
    </w:r>
    <w:r w:rsidRPr="00EF4D54">
      <w:fldChar w:fldCharType="separate"/>
    </w:r>
    <w:r w:rsidR="00DE1353">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sidR="00DE1353">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576" w:rsidRDefault="00402576">
      <w:r>
        <w:separator/>
      </w:r>
    </w:p>
  </w:footnote>
  <w:footnote w:type="continuationSeparator" w:id="0">
    <w:p w:rsidR="00402576" w:rsidRDefault="0040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F1665B">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6E3"/>
    <w:multiLevelType w:val="multilevel"/>
    <w:tmpl w:val="030866E3"/>
    <w:lvl w:ilvl="0">
      <w:start w:val="1"/>
      <w:numFmt w:val="decimal"/>
      <w:suff w:val="space"/>
      <w:lvlText w:val="%1."/>
      <w:lvlJc w:val="left"/>
      <w:pPr>
        <w:ind w:left="42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A104B94"/>
    <w:multiLevelType w:val="multilevel"/>
    <w:tmpl w:val="0A104B94"/>
    <w:lvl w:ilvl="0">
      <w:start w:val="1"/>
      <w:numFmt w:val="bullet"/>
      <w:pStyle w:val="2"/>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2" w15:restartNumberingAfterBreak="0">
    <w:nsid w:val="0C443B50"/>
    <w:multiLevelType w:val="multilevel"/>
    <w:tmpl w:val="0C443B50"/>
    <w:lvl w:ilvl="0">
      <w:start w:val="1"/>
      <w:numFmt w:val="bullet"/>
      <w:pStyle w:val="1"/>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2B727710"/>
    <w:multiLevelType w:val="multilevel"/>
    <w:tmpl w:val="2B727710"/>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EE301E"/>
    <w:multiLevelType w:val="hybridMultilevel"/>
    <w:tmpl w:val="90605E0A"/>
    <w:lvl w:ilvl="0" w:tplc="E3F60E9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714F5E"/>
    <w:multiLevelType w:val="multilevel"/>
    <w:tmpl w:val="32714F5E"/>
    <w:lvl w:ilvl="0">
      <w:start w:val="1"/>
      <w:numFmt w:val="chineseCountingThousand"/>
      <w:suff w:val="nothing"/>
      <w:lvlText w:val="第%1章"/>
      <w:lvlJc w:val="left"/>
      <w:rPr>
        <w:rFonts w:ascii="仿宋_GB2312" w:eastAsia="仿宋_GB2312" w:cs="Times New Roman" w:hint="eastAsia"/>
        <w:sz w:val="44"/>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pStyle w:val="7"/>
      <w:suff w:val="nothing"/>
      <w:lvlText w:val=""/>
      <w:lvlJc w:val="left"/>
      <w:rPr>
        <w:rFonts w:cs="Times New Roman" w:hint="eastAsia"/>
      </w:rPr>
    </w:lvl>
    <w:lvl w:ilvl="7">
      <w:start w:val="1"/>
      <w:numFmt w:val="none"/>
      <w:pStyle w:val="8"/>
      <w:suff w:val="nothing"/>
      <w:lvlText w:val=""/>
      <w:lvlJc w:val="left"/>
      <w:rPr>
        <w:rFonts w:cs="Times New Roman" w:hint="eastAsia"/>
      </w:rPr>
    </w:lvl>
    <w:lvl w:ilvl="8">
      <w:start w:val="1"/>
      <w:numFmt w:val="none"/>
      <w:pStyle w:val="9"/>
      <w:suff w:val="nothing"/>
      <w:lvlText w:val=""/>
      <w:lvlJc w:val="left"/>
      <w:rPr>
        <w:rFonts w:cs="Times New Roman" w:hint="eastAsia"/>
      </w:rPr>
    </w:lvl>
  </w:abstractNum>
  <w:abstractNum w:abstractNumId="8" w15:restartNumberingAfterBreak="0">
    <w:nsid w:val="3418463F"/>
    <w:multiLevelType w:val="multilevel"/>
    <w:tmpl w:val="3418463F"/>
    <w:lvl w:ilvl="0">
      <w:start w:val="1"/>
      <w:numFmt w:val="decimal"/>
      <w:pStyle w:val="10"/>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15:restartNumberingAfterBreak="0">
    <w:nsid w:val="38B365C9"/>
    <w:multiLevelType w:val="hybridMultilevel"/>
    <w:tmpl w:val="3C68EC64"/>
    <w:lvl w:ilvl="0" w:tplc="03F638E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4E6ACB"/>
    <w:multiLevelType w:val="hybridMultilevel"/>
    <w:tmpl w:val="1AE89BF6"/>
    <w:lvl w:ilvl="0" w:tplc="F0268440">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911B6E"/>
    <w:multiLevelType w:val="multilevel"/>
    <w:tmpl w:val="53911B6E"/>
    <w:lvl w:ilvl="0">
      <w:start w:val="1"/>
      <w:numFmt w:val="lowerLetter"/>
      <w:pStyle w:val="3"/>
      <w:lvlText w:val="%1)"/>
      <w:lvlJc w:val="left"/>
      <w:pPr>
        <w:ind w:left="902" w:hanging="420"/>
      </w:pPr>
      <w:rPr>
        <w:rFonts w:cs="Times New Roman"/>
        <w:color w:val="auto"/>
      </w:rPr>
    </w:lvl>
    <w:lvl w:ilvl="1">
      <w:start w:val="1"/>
      <w:numFmt w:val="lowerLetter"/>
      <w:lvlText w:val="%2)"/>
      <w:lvlJc w:val="left"/>
      <w:pPr>
        <w:ind w:left="1322" w:hanging="420"/>
      </w:pPr>
      <w:rPr>
        <w:rFonts w:cs="Times New Roman"/>
      </w:rPr>
    </w:lvl>
    <w:lvl w:ilvl="2">
      <w:start w:val="1"/>
      <w:numFmt w:val="lowerRoman"/>
      <w:lvlText w:val="%3."/>
      <w:lvlJc w:val="right"/>
      <w:pPr>
        <w:ind w:left="1742" w:hanging="420"/>
      </w:pPr>
      <w:rPr>
        <w:rFonts w:cs="Times New Roman"/>
      </w:rPr>
    </w:lvl>
    <w:lvl w:ilvl="3">
      <w:start w:val="1"/>
      <w:numFmt w:val="decimal"/>
      <w:lvlText w:val="%4."/>
      <w:lvlJc w:val="left"/>
      <w:pPr>
        <w:ind w:left="2162" w:hanging="420"/>
      </w:pPr>
      <w:rPr>
        <w:rFonts w:cs="Times New Roman"/>
      </w:rPr>
    </w:lvl>
    <w:lvl w:ilvl="4">
      <w:start w:val="1"/>
      <w:numFmt w:val="lowerLetter"/>
      <w:lvlText w:val="%5)"/>
      <w:lvlJc w:val="left"/>
      <w:pPr>
        <w:ind w:left="2582" w:hanging="420"/>
      </w:pPr>
      <w:rPr>
        <w:rFonts w:cs="Times New Roman"/>
      </w:rPr>
    </w:lvl>
    <w:lvl w:ilvl="5">
      <w:start w:val="1"/>
      <w:numFmt w:val="lowerRoman"/>
      <w:lvlText w:val="%6."/>
      <w:lvlJc w:val="right"/>
      <w:pPr>
        <w:ind w:left="3002" w:hanging="420"/>
      </w:pPr>
      <w:rPr>
        <w:rFonts w:cs="Times New Roman"/>
      </w:rPr>
    </w:lvl>
    <w:lvl w:ilvl="6">
      <w:start w:val="1"/>
      <w:numFmt w:val="decimal"/>
      <w:lvlText w:val="%7."/>
      <w:lvlJc w:val="left"/>
      <w:pPr>
        <w:ind w:left="3422" w:hanging="420"/>
      </w:pPr>
      <w:rPr>
        <w:rFonts w:cs="Times New Roman"/>
      </w:rPr>
    </w:lvl>
    <w:lvl w:ilvl="7">
      <w:start w:val="1"/>
      <w:numFmt w:val="lowerLetter"/>
      <w:lvlText w:val="%8)"/>
      <w:lvlJc w:val="left"/>
      <w:pPr>
        <w:ind w:left="3842" w:hanging="420"/>
      </w:pPr>
      <w:rPr>
        <w:rFonts w:cs="Times New Roman"/>
      </w:rPr>
    </w:lvl>
    <w:lvl w:ilvl="8">
      <w:start w:val="1"/>
      <w:numFmt w:val="lowerRoman"/>
      <w:lvlText w:val="%9."/>
      <w:lvlJc w:val="right"/>
      <w:pPr>
        <w:ind w:left="4262" w:hanging="420"/>
      </w:pPr>
      <w:rPr>
        <w:rFonts w:cs="Times New Roman"/>
      </w:rPr>
    </w:lvl>
  </w:abstractNum>
  <w:abstractNum w:abstractNumId="1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13" w15:restartNumberingAfterBreak="0">
    <w:nsid w:val="5BC97D57"/>
    <w:multiLevelType w:val="multilevel"/>
    <w:tmpl w:val="5BC97D57"/>
    <w:lvl w:ilvl="0">
      <w:start w:val="1"/>
      <w:numFmt w:val="chineseCountingThousand"/>
      <w:pStyle w:val="11"/>
      <w:lvlText w:val="%1、"/>
      <w:lvlJc w:val="left"/>
      <w:pPr>
        <w:ind w:left="425" w:hanging="425"/>
      </w:pPr>
      <w:rPr>
        <w:rFonts w:eastAsia="仿宋_GB2312" w:cs="Times New Roman" w:hint="eastAsia"/>
        <w:b/>
        <w:i w:val="0"/>
        <w:sz w:val="72"/>
      </w:rPr>
    </w:lvl>
    <w:lvl w:ilvl="1">
      <w:start w:val="1"/>
      <w:numFmt w:val="decimal"/>
      <w:pStyle w:val="20"/>
      <w:isLgl/>
      <w:lvlText w:val="%1.%2"/>
      <w:lvlJc w:val="left"/>
      <w:pPr>
        <w:ind w:left="454" w:hanging="284"/>
      </w:pPr>
      <w:rPr>
        <w:rFonts w:eastAsia="宋体" w:cs="Times New Roman" w:hint="eastAsia"/>
        <w:b/>
        <w:i w:val="0"/>
        <w:sz w:val="36"/>
      </w:rPr>
    </w:lvl>
    <w:lvl w:ilvl="2">
      <w:start w:val="1"/>
      <w:numFmt w:val="decimal"/>
      <w:pStyle w:val="30"/>
      <w:isLgl/>
      <w:lvlText w:val="%1.%2.%3"/>
      <w:lvlJc w:val="left"/>
      <w:pPr>
        <w:ind w:left="454" w:hanging="170"/>
      </w:pPr>
      <w:rPr>
        <w:rFonts w:eastAsia="宋体" w:cs="Times New Roman" w:hint="eastAsia"/>
        <w:sz w:val="28"/>
      </w:rPr>
    </w:lvl>
    <w:lvl w:ilvl="3">
      <w:start w:val="1"/>
      <w:numFmt w:val="decimal"/>
      <w:pStyle w:val="4"/>
      <w:isLgl/>
      <w:lvlText w:val="%1.%2.%3.%4"/>
      <w:lvlJc w:val="left"/>
      <w:pPr>
        <w:ind w:left="454" w:hanging="114"/>
      </w:pPr>
      <w:rPr>
        <w:rFonts w:eastAsia="宋体" w:cs="Times New Roman" w:hint="eastAsia"/>
        <w:b w:val="0"/>
        <w:i w:val="0"/>
        <w:sz w:val="28"/>
      </w:rPr>
    </w:lvl>
    <w:lvl w:ilvl="4">
      <w:start w:val="1"/>
      <w:numFmt w:val="decimal"/>
      <w:pStyle w:val="5"/>
      <w:isLgl/>
      <w:lvlText w:val="%1.%2.%3.%4.%5"/>
      <w:lvlJc w:val="left"/>
      <w:pPr>
        <w:ind w:left="454"/>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4"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A1A77B2"/>
    <w:multiLevelType w:val="multilevel"/>
    <w:tmpl w:val="7A1A77B2"/>
    <w:lvl w:ilvl="0">
      <w:start w:val="1"/>
      <w:numFmt w:val="decimal"/>
      <w:pStyle w:val="21"/>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8"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13"/>
  </w:num>
  <w:num w:numId="2">
    <w:abstractNumId w:val="7"/>
  </w:num>
  <w:num w:numId="3">
    <w:abstractNumId w:val="8"/>
  </w:num>
  <w:num w:numId="4">
    <w:abstractNumId w:val="16"/>
  </w:num>
  <w:num w:numId="5">
    <w:abstractNumId w:val="11"/>
  </w:num>
  <w:num w:numId="6">
    <w:abstractNumId w:val="2"/>
  </w:num>
  <w:num w:numId="7">
    <w:abstractNumId w:val="1"/>
  </w:num>
  <w:num w:numId="8">
    <w:abstractNumId w:val="12"/>
  </w:num>
  <w:num w:numId="9">
    <w:abstractNumId w:val="18"/>
  </w:num>
  <w:num w:numId="10">
    <w:abstractNumId w:val="17"/>
  </w:num>
  <w:num w:numId="11">
    <w:abstractNumId w:val="4"/>
  </w:num>
  <w:num w:numId="12">
    <w:abstractNumId w:val="3"/>
  </w:num>
  <w:num w:numId="13">
    <w:abstractNumId w:val="0"/>
  </w:num>
  <w:num w:numId="14">
    <w:abstractNumId w:val="5"/>
  </w:num>
  <w:num w:numId="15">
    <w:abstractNumId w:val="9"/>
  </w:num>
  <w:num w:numId="16">
    <w:abstractNumId w:val="6"/>
  </w:num>
  <w:num w:numId="17">
    <w:abstractNumId w:val="15"/>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05"/>
  <w:drawingGridVerticalSpacing w:val="204"/>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42D4"/>
    <w:rsid w:val="000008F5"/>
    <w:rsid w:val="00000C84"/>
    <w:rsid w:val="00002D63"/>
    <w:rsid w:val="000042D0"/>
    <w:rsid w:val="0000598B"/>
    <w:rsid w:val="00005C2D"/>
    <w:rsid w:val="000067C8"/>
    <w:rsid w:val="00007441"/>
    <w:rsid w:val="00012131"/>
    <w:rsid w:val="000123D3"/>
    <w:rsid w:val="000205CA"/>
    <w:rsid w:val="00023438"/>
    <w:rsid w:val="000237E3"/>
    <w:rsid w:val="00023F8B"/>
    <w:rsid w:val="00023F99"/>
    <w:rsid w:val="000254D9"/>
    <w:rsid w:val="00027407"/>
    <w:rsid w:val="00031FF7"/>
    <w:rsid w:val="0003279B"/>
    <w:rsid w:val="00033BE7"/>
    <w:rsid w:val="00040E3D"/>
    <w:rsid w:val="00041AF1"/>
    <w:rsid w:val="00051F1F"/>
    <w:rsid w:val="00054E07"/>
    <w:rsid w:val="00057E00"/>
    <w:rsid w:val="000704D2"/>
    <w:rsid w:val="0007276C"/>
    <w:rsid w:val="000730FA"/>
    <w:rsid w:val="000736EE"/>
    <w:rsid w:val="00074E10"/>
    <w:rsid w:val="00075BED"/>
    <w:rsid w:val="00077C21"/>
    <w:rsid w:val="00081CB9"/>
    <w:rsid w:val="000865FC"/>
    <w:rsid w:val="000871A6"/>
    <w:rsid w:val="000906EC"/>
    <w:rsid w:val="00092051"/>
    <w:rsid w:val="00092114"/>
    <w:rsid w:val="00092D2D"/>
    <w:rsid w:val="00097B91"/>
    <w:rsid w:val="000A0950"/>
    <w:rsid w:val="000A133C"/>
    <w:rsid w:val="000A155F"/>
    <w:rsid w:val="000A2676"/>
    <w:rsid w:val="000A3683"/>
    <w:rsid w:val="000A5C8A"/>
    <w:rsid w:val="000A60E6"/>
    <w:rsid w:val="000A68E3"/>
    <w:rsid w:val="000B066B"/>
    <w:rsid w:val="000B087A"/>
    <w:rsid w:val="000B2C31"/>
    <w:rsid w:val="000B3F29"/>
    <w:rsid w:val="000B3FFF"/>
    <w:rsid w:val="000B6C2B"/>
    <w:rsid w:val="000B6D5D"/>
    <w:rsid w:val="000B7B6F"/>
    <w:rsid w:val="000C0568"/>
    <w:rsid w:val="000C0E5B"/>
    <w:rsid w:val="000C0FFC"/>
    <w:rsid w:val="000C3430"/>
    <w:rsid w:val="000C4B60"/>
    <w:rsid w:val="000C4C89"/>
    <w:rsid w:val="000C5031"/>
    <w:rsid w:val="000C72ED"/>
    <w:rsid w:val="000D277A"/>
    <w:rsid w:val="000D3AEE"/>
    <w:rsid w:val="000D47A2"/>
    <w:rsid w:val="000D5D17"/>
    <w:rsid w:val="000D7E97"/>
    <w:rsid w:val="000E32D1"/>
    <w:rsid w:val="000E436D"/>
    <w:rsid w:val="000E522B"/>
    <w:rsid w:val="000E649B"/>
    <w:rsid w:val="000E6F55"/>
    <w:rsid w:val="000E755F"/>
    <w:rsid w:val="000F0C52"/>
    <w:rsid w:val="000F22C3"/>
    <w:rsid w:val="000F44DA"/>
    <w:rsid w:val="000F5387"/>
    <w:rsid w:val="000F7286"/>
    <w:rsid w:val="0010037A"/>
    <w:rsid w:val="00101A11"/>
    <w:rsid w:val="00103245"/>
    <w:rsid w:val="00106B9B"/>
    <w:rsid w:val="0011027E"/>
    <w:rsid w:val="00114D2F"/>
    <w:rsid w:val="00116487"/>
    <w:rsid w:val="00120399"/>
    <w:rsid w:val="0012288F"/>
    <w:rsid w:val="001242E2"/>
    <w:rsid w:val="00124F03"/>
    <w:rsid w:val="00125032"/>
    <w:rsid w:val="0012704C"/>
    <w:rsid w:val="00132A99"/>
    <w:rsid w:val="00132E16"/>
    <w:rsid w:val="00137DD5"/>
    <w:rsid w:val="00141DB0"/>
    <w:rsid w:val="00142B4E"/>
    <w:rsid w:val="001468FD"/>
    <w:rsid w:val="001477C1"/>
    <w:rsid w:val="0015178F"/>
    <w:rsid w:val="0015358C"/>
    <w:rsid w:val="00153B6D"/>
    <w:rsid w:val="00153C7D"/>
    <w:rsid w:val="001577E9"/>
    <w:rsid w:val="00160D75"/>
    <w:rsid w:val="00162E68"/>
    <w:rsid w:val="00167C68"/>
    <w:rsid w:val="00167F7E"/>
    <w:rsid w:val="001707D0"/>
    <w:rsid w:val="00172A27"/>
    <w:rsid w:val="001744C6"/>
    <w:rsid w:val="00175482"/>
    <w:rsid w:val="001816C8"/>
    <w:rsid w:val="001818B6"/>
    <w:rsid w:val="0018201C"/>
    <w:rsid w:val="001835C1"/>
    <w:rsid w:val="00186C7F"/>
    <w:rsid w:val="001940BB"/>
    <w:rsid w:val="0019484E"/>
    <w:rsid w:val="00194F00"/>
    <w:rsid w:val="00194FC3"/>
    <w:rsid w:val="00196546"/>
    <w:rsid w:val="001A0CC0"/>
    <w:rsid w:val="001A0D49"/>
    <w:rsid w:val="001A3F04"/>
    <w:rsid w:val="001A5CA2"/>
    <w:rsid w:val="001A6706"/>
    <w:rsid w:val="001A6E6C"/>
    <w:rsid w:val="001B1E47"/>
    <w:rsid w:val="001B1E9A"/>
    <w:rsid w:val="001B34A9"/>
    <w:rsid w:val="001B462B"/>
    <w:rsid w:val="001B4A86"/>
    <w:rsid w:val="001B5250"/>
    <w:rsid w:val="001B56E1"/>
    <w:rsid w:val="001B7B0B"/>
    <w:rsid w:val="001C5D96"/>
    <w:rsid w:val="001D02B4"/>
    <w:rsid w:val="001D1575"/>
    <w:rsid w:val="001D498D"/>
    <w:rsid w:val="001D5AF7"/>
    <w:rsid w:val="001D7E78"/>
    <w:rsid w:val="001E0381"/>
    <w:rsid w:val="001E0D51"/>
    <w:rsid w:val="001E38CB"/>
    <w:rsid w:val="001E54E6"/>
    <w:rsid w:val="001E5D72"/>
    <w:rsid w:val="001E6311"/>
    <w:rsid w:val="001E7063"/>
    <w:rsid w:val="001F14D6"/>
    <w:rsid w:val="001F1D03"/>
    <w:rsid w:val="001F3E9C"/>
    <w:rsid w:val="001F463A"/>
    <w:rsid w:val="001F4CAF"/>
    <w:rsid w:val="001F5C0C"/>
    <w:rsid w:val="001F6808"/>
    <w:rsid w:val="001F680B"/>
    <w:rsid w:val="001F6BAF"/>
    <w:rsid w:val="00200BE6"/>
    <w:rsid w:val="00206AC3"/>
    <w:rsid w:val="00206DEA"/>
    <w:rsid w:val="00207C54"/>
    <w:rsid w:val="00210519"/>
    <w:rsid w:val="00211A69"/>
    <w:rsid w:val="00212BDB"/>
    <w:rsid w:val="00216B90"/>
    <w:rsid w:val="00217287"/>
    <w:rsid w:val="00223691"/>
    <w:rsid w:val="00224197"/>
    <w:rsid w:val="00224D97"/>
    <w:rsid w:val="00225855"/>
    <w:rsid w:val="00225897"/>
    <w:rsid w:val="00225A5E"/>
    <w:rsid w:val="00230187"/>
    <w:rsid w:val="0023372F"/>
    <w:rsid w:val="00233AFB"/>
    <w:rsid w:val="00235B9D"/>
    <w:rsid w:val="00236029"/>
    <w:rsid w:val="0024142E"/>
    <w:rsid w:val="00242FAE"/>
    <w:rsid w:val="0024401A"/>
    <w:rsid w:val="00245900"/>
    <w:rsid w:val="00245937"/>
    <w:rsid w:val="00245973"/>
    <w:rsid w:val="002462A0"/>
    <w:rsid w:val="0024640F"/>
    <w:rsid w:val="00246D8B"/>
    <w:rsid w:val="00247E96"/>
    <w:rsid w:val="00253D24"/>
    <w:rsid w:val="00257FFD"/>
    <w:rsid w:val="002625B3"/>
    <w:rsid w:val="00265392"/>
    <w:rsid w:val="00265F9B"/>
    <w:rsid w:val="002667FE"/>
    <w:rsid w:val="0026681B"/>
    <w:rsid w:val="002668C3"/>
    <w:rsid w:val="00267229"/>
    <w:rsid w:val="002676E9"/>
    <w:rsid w:val="0027139F"/>
    <w:rsid w:val="0027187B"/>
    <w:rsid w:val="00275B66"/>
    <w:rsid w:val="00277CEE"/>
    <w:rsid w:val="00280B47"/>
    <w:rsid w:val="00282306"/>
    <w:rsid w:val="002843CF"/>
    <w:rsid w:val="0028630C"/>
    <w:rsid w:val="0028673F"/>
    <w:rsid w:val="002909CC"/>
    <w:rsid w:val="00292C11"/>
    <w:rsid w:val="002945BB"/>
    <w:rsid w:val="00294A14"/>
    <w:rsid w:val="00294FA8"/>
    <w:rsid w:val="00295AEF"/>
    <w:rsid w:val="00296DD4"/>
    <w:rsid w:val="00297921"/>
    <w:rsid w:val="00297A53"/>
    <w:rsid w:val="002A0663"/>
    <w:rsid w:val="002A1D48"/>
    <w:rsid w:val="002A3299"/>
    <w:rsid w:val="002A3729"/>
    <w:rsid w:val="002A3AC7"/>
    <w:rsid w:val="002A561C"/>
    <w:rsid w:val="002A6074"/>
    <w:rsid w:val="002A697F"/>
    <w:rsid w:val="002A71FF"/>
    <w:rsid w:val="002B50C2"/>
    <w:rsid w:val="002B664C"/>
    <w:rsid w:val="002C2F4C"/>
    <w:rsid w:val="002C4E9C"/>
    <w:rsid w:val="002C61D6"/>
    <w:rsid w:val="002C69DE"/>
    <w:rsid w:val="002D16CB"/>
    <w:rsid w:val="002D3300"/>
    <w:rsid w:val="002D4E5D"/>
    <w:rsid w:val="002D59F3"/>
    <w:rsid w:val="002D742F"/>
    <w:rsid w:val="002E0510"/>
    <w:rsid w:val="002E0B97"/>
    <w:rsid w:val="002E30C9"/>
    <w:rsid w:val="002E34DC"/>
    <w:rsid w:val="002E434B"/>
    <w:rsid w:val="002E589C"/>
    <w:rsid w:val="002E5E47"/>
    <w:rsid w:val="002E7E01"/>
    <w:rsid w:val="002F06B5"/>
    <w:rsid w:val="002F3C80"/>
    <w:rsid w:val="00301E5B"/>
    <w:rsid w:val="00303217"/>
    <w:rsid w:val="003046A8"/>
    <w:rsid w:val="00306791"/>
    <w:rsid w:val="00306A61"/>
    <w:rsid w:val="00306F95"/>
    <w:rsid w:val="00310DE2"/>
    <w:rsid w:val="00310E4A"/>
    <w:rsid w:val="0031255A"/>
    <w:rsid w:val="0031257D"/>
    <w:rsid w:val="00313CCF"/>
    <w:rsid w:val="00313F0C"/>
    <w:rsid w:val="00316228"/>
    <w:rsid w:val="00320E4C"/>
    <w:rsid w:val="00322130"/>
    <w:rsid w:val="0032469C"/>
    <w:rsid w:val="00324F88"/>
    <w:rsid w:val="00325348"/>
    <w:rsid w:val="00327B73"/>
    <w:rsid w:val="003300D2"/>
    <w:rsid w:val="00331171"/>
    <w:rsid w:val="0033605A"/>
    <w:rsid w:val="00336DB8"/>
    <w:rsid w:val="0033795D"/>
    <w:rsid w:val="00340209"/>
    <w:rsid w:val="00343BB5"/>
    <w:rsid w:val="00345094"/>
    <w:rsid w:val="00345238"/>
    <w:rsid w:val="003461FA"/>
    <w:rsid w:val="00346257"/>
    <w:rsid w:val="00350B5A"/>
    <w:rsid w:val="003511F2"/>
    <w:rsid w:val="00352B97"/>
    <w:rsid w:val="003558F0"/>
    <w:rsid w:val="00357071"/>
    <w:rsid w:val="00363F48"/>
    <w:rsid w:val="00363F70"/>
    <w:rsid w:val="00364227"/>
    <w:rsid w:val="00364CD1"/>
    <w:rsid w:val="00365D93"/>
    <w:rsid w:val="00367374"/>
    <w:rsid w:val="00371179"/>
    <w:rsid w:val="0037171D"/>
    <w:rsid w:val="00373A2A"/>
    <w:rsid w:val="00380C8E"/>
    <w:rsid w:val="00381953"/>
    <w:rsid w:val="00386F23"/>
    <w:rsid w:val="00387505"/>
    <w:rsid w:val="00387584"/>
    <w:rsid w:val="00387997"/>
    <w:rsid w:val="0039086C"/>
    <w:rsid w:val="003922F4"/>
    <w:rsid w:val="0039317F"/>
    <w:rsid w:val="00394133"/>
    <w:rsid w:val="00395B05"/>
    <w:rsid w:val="00396BD5"/>
    <w:rsid w:val="003A0191"/>
    <w:rsid w:val="003A0779"/>
    <w:rsid w:val="003A3A46"/>
    <w:rsid w:val="003B4435"/>
    <w:rsid w:val="003B4A14"/>
    <w:rsid w:val="003B4DEA"/>
    <w:rsid w:val="003B59DE"/>
    <w:rsid w:val="003B65AA"/>
    <w:rsid w:val="003C15B0"/>
    <w:rsid w:val="003C1DDC"/>
    <w:rsid w:val="003C38E0"/>
    <w:rsid w:val="003C4184"/>
    <w:rsid w:val="003C46D2"/>
    <w:rsid w:val="003C4B12"/>
    <w:rsid w:val="003C62E6"/>
    <w:rsid w:val="003C6B8B"/>
    <w:rsid w:val="003C70B9"/>
    <w:rsid w:val="003C737C"/>
    <w:rsid w:val="003C7672"/>
    <w:rsid w:val="003D03D9"/>
    <w:rsid w:val="003D220A"/>
    <w:rsid w:val="003D3D60"/>
    <w:rsid w:val="003D431C"/>
    <w:rsid w:val="003D7567"/>
    <w:rsid w:val="003E1753"/>
    <w:rsid w:val="003E3152"/>
    <w:rsid w:val="003E4306"/>
    <w:rsid w:val="003E7A2B"/>
    <w:rsid w:val="003F1060"/>
    <w:rsid w:val="003F196F"/>
    <w:rsid w:val="003F27F5"/>
    <w:rsid w:val="003F2F77"/>
    <w:rsid w:val="003F6836"/>
    <w:rsid w:val="003F6CC4"/>
    <w:rsid w:val="00400B4E"/>
    <w:rsid w:val="004010B8"/>
    <w:rsid w:val="00402576"/>
    <w:rsid w:val="00403CC3"/>
    <w:rsid w:val="00404DE2"/>
    <w:rsid w:val="004072F8"/>
    <w:rsid w:val="00407882"/>
    <w:rsid w:val="0041385D"/>
    <w:rsid w:val="00414C11"/>
    <w:rsid w:val="00414D89"/>
    <w:rsid w:val="00417F3C"/>
    <w:rsid w:val="00421A2B"/>
    <w:rsid w:val="00424519"/>
    <w:rsid w:val="00426E72"/>
    <w:rsid w:val="004314EC"/>
    <w:rsid w:val="00431C1E"/>
    <w:rsid w:val="00435751"/>
    <w:rsid w:val="00437C42"/>
    <w:rsid w:val="004411E9"/>
    <w:rsid w:val="00443256"/>
    <w:rsid w:val="004444B5"/>
    <w:rsid w:val="004454F3"/>
    <w:rsid w:val="00445B89"/>
    <w:rsid w:val="0044649B"/>
    <w:rsid w:val="00446E29"/>
    <w:rsid w:val="00446EA4"/>
    <w:rsid w:val="0044709E"/>
    <w:rsid w:val="004471BB"/>
    <w:rsid w:val="00455BD8"/>
    <w:rsid w:val="00455D97"/>
    <w:rsid w:val="004578A5"/>
    <w:rsid w:val="00457F6E"/>
    <w:rsid w:val="004607DF"/>
    <w:rsid w:val="00461F6D"/>
    <w:rsid w:val="0046340E"/>
    <w:rsid w:val="0046428F"/>
    <w:rsid w:val="00465C3A"/>
    <w:rsid w:val="004665A1"/>
    <w:rsid w:val="004749DA"/>
    <w:rsid w:val="00474D60"/>
    <w:rsid w:val="00474E2F"/>
    <w:rsid w:val="0047774A"/>
    <w:rsid w:val="004827F6"/>
    <w:rsid w:val="00482BAA"/>
    <w:rsid w:val="00483E53"/>
    <w:rsid w:val="00485BE0"/>
    <w:rsid w:val="00486A52"/>
    <w:rsid w:val="00486D84"/>
    <w:rsid w:val="00491C7C"/>
    <w:rsid w:val="004924FD"/>
    <w:rsid w:val="004953B1"/>
    <w:rsid w:val="004A18F0"/>
    <w:rsid w:val="004A34D8"/>
    <w:rsid w:val="004A376D"/>
    <w:rsid w:val="004A4576"/>
    <w:rsid w:val="004A61C5"/>
    <w:rsid w:val="004A65B3"/>
    <w:rsid w:val="004A79CE"/>
    <w:rsid w:val="004B05E0"/>
    <w:rsid w:val="004B0A71"/>
    <w:rsid w:val="004B3CD5"/>
    <w:rsid w:val="004B4459"/>
    <w:rsid w:val="004B6367"/>
    <w:rsid w:val="004C1431"/>
    <w:rsid w:val="004C7D65"/>
    <w:rsid w:val="004D04E8"/>
    <w:rsid w:val="004D13AA"/>
    <w:rsid w:val="004D1B43"/>
    <w:rsid w:val="004D68E4"/>
    <w:rsid w:val="004D7170"/>
    <w:rsid w:val="004D75CD"/>
    <w:rsid w:val="004E0CFF"/>
    <w:rsid w:val="004E4CDC"/>
    <w:rsid w:val="004E5743"/>
    <w:rsid w:val="004E5A88"/>
    <w:rsid w:val="004E697D"/>
    <w:rsid w:val="004E76C8"/>
    <w:rsid w:val="004E7CA1"/>
    <w:rsid w:val="004F0AB1"/>
    <w:rsid w:val="004F0AF4"/>
    <w:rsid w:val="004F3B12"/>
    <w:rsid w:val="004F3CC0"/>
    <w:rsid w:val="004F4EE5"/>
    <w:rsid w:val="004F5AF1"/>
    <w:rsid w:val="004F62F3"/>
    <w:rsid w:val="004F6DE3"/>
    <w:rsid w:val="004F726C"/>
    <w:rsid w:val="004F788F"/>
    <w:rsid w:val="00501BD4"/>
    <w:rsid w:val="005038CD"/>
    <w:rsid w:val="00505319"/>
    <w:rsid w:val="0050573B"/>
    <w:rsid w:val="00505BFF"/>
    <w:rsid w:val="00506151"/>
    <w:rsid w:val="00524AE8"/>
    <w:rsid w:val="00534A47"/>
    <w:rsid w:val="00534B2A"/>
    <w:rsid w:val="00536C55"/>
    <w:rsid w:val="00541149"/>
    <w:rsid w:val="00541F75"/>
    <w:rsid w:val="00542041"/>
    <w:rsid w:val="00545B3E"/>
    <w:rsid w:val="00546F2B"/>
    <w:rsid w:val="0054797F"/>
    <w:rsid w:val="00550400"/>
    <w:rsid w:val="005509C7"/>
    <w:rsid w:val="005512AB"/>
    <w:rsid w:val="00551EF5"/>
    <w:rsid w:val="0055572C"/>
    <w:rsid w:val="00555AEF"/>
    <w:rsid w:val="00555E84"/>
    <w:rsid w:val="0055640B"/>
    <w:rsid w:val="00561BAA"/>
    <w:rsid w:val="005621E5"/>
    <w:rsid w:val="00565699"/>
    <w:rsid w:val="005659ED"/>
    <w:rsid w:val="00567DC3"/>
    <w:rsid w:val="00567F0B"/>
    <w:rsid w:val="00570B0D"/>
    <w:rsid w:val="00570E97"/>
    <w:rsid w:val="005722C0"/>
    <w:rsid w:val="00572E01"/>
    <w:rsid w:val="0057739C"/>
    <w:rsid w:val="00582F86"/>
    <w:rsid w:val="0058321D"/>
    <w:rsid w:val="00583C39"/>
    <w:rsid w:val="00586E25"/>
    <w:rsid w:val="0059067E"/>
    <w:rsid w:val="005909F2"/>
    <w:rsid w:val="00592A6E"/>
    <w:rsid w:val="00593F72"/>
    <w:rsid w:val="00596397"/>
    <w:rsid w:val="005A1E89"/>
    <w:rsid w:val="005A3755"/>
    <w:rsid w:val="005A3D7A"/>
    <w:rsid w:val="005A4547"/>
    <w:rsid w:val="005A48AF"/>
    <w:rsid w:val="005A6E4E"/>
    <w:rsid w:val="005B0AF9"/>
    <w:rsid w:val="005B1772"/>
    <w:rsid w:val="005B20D5"/>
    <w:rsid w:val="005B3158"/>
    <w:rsid w:val="005B4854"/>
    <w:rsid w:val="005B697C"/>
    <w:rsid w:val="005C0ECC"/>
    <w:rsid w:val="005C2175"/>
    <w:rsid w:val="005C3051"/>
    <w:rsid w:val="005C32DC"/>
    <w:rsid w:val="005C50E8"/>
    <w:rsid w:val="005C6475"/>
    <w:rsid w:val="005C65DF"/>
    <w:rsid w:val="005C7400"/>
    <w:rsid w:val="005C7767"/>
    <w:rsid w:val="005C7B90"/>
    <w:rsid w:val="005C7DEE"/>
    <w:rsid w:val="005D0792"/>
    <w:rsid w:val="005D2AE0"/>
    <w:rsid w:val="005D582F"/>
    <w:rsid w:val="005D6CAE"/>
    <w:rsid w:val="005D7F1D"/>
    <w:rsid w:val="005E1F07"/>
    <w:rsid w:val="005E3AAB"/>
    <w:rsid w:val="005E54A4"/>
    <w:rsid w:val="005E58C5"/>
    <w:rsid w:val="005E5B3C"/>
    <w:rsid w:val="005E677D"/>
    <w:rsid w:val="005E6A25"/>
    <w:rsid w:val="005F0832"/>
    <w:rsid w:val="005F2F88"/>
    <w:rsid w:val="005F4822"/>
    <w:rsid w:val="005F6821"/>
    <w:rsid w:val="005F70DA"/>
    <w:rsid w:val="00601185"/>
    <w:rsid w:val="0060157E"/>
    <w:rsid w:val="00601DF1"/>
    <w:rsid w:val="00605E20"/>
    <w:rsid w:val="006070EB"/>
    <w:rsid w:val="00612541"/>
    <w:rsid w:val="00614903"/>
    <w:rsid w:val="006149F5"/>
    <w:rsid w:val="006159FF"/>
    <w:rsid w:val="00620A73"/>
    <w:rsid w:val="00622F51"/>
    <w:rsid w:val="0062365F"/>
    <w:rsid w:val="0062609E"/>
    <w:rsid w:val="00631D88"/>
    <w:rsid w:val="00632AAD"/>
    <w:rsid w:val="0063330D"/>
    <w:rsid w:val="00633A8C"/>
    <w:rsid w:val="00635473"/>
    <w:rsid w:val="00646FD8"/>
    <w:rsid w:val="00647F93"/>
    <w:rsid w:val="00651729"/>
    <w:rsid w:val="0065472E"/>
    <w:rsid w:val="00656C2F"/>
    <w:rsid w:val="00662C7D"/>
    <w:rsid w:val="00663534"/>
    <w:rsid w:val="006640CD"/>
    <w:rsid w:val="006640F1"/>
    <w:rsid w:val="00664AD6"/>
    <w:rsid w:val="00665A10"/>
    <w:rsid w:val="00666058"/>
    <w:rsid w:val="006712A1"/>
    <w:rsid w:val="00674857"/>
    <w:rsid w:val="006749E5"/>
    <w:rsid w:val="006758D9"/>
    <w:rsid w:val="006774AC"/>
    <w:rsid w:val="00677A7A"/>
    <w:rsid w:val="00677BC1"/>
    <w:rsid w:val="00682E0D"/>
    <w:rsid w:val="00684C47"/>
    <w:rsid w:val="006864F7"/>
    <w:rsid w:val="00690153"/>
    <w:rsid w:val="00692F2A"/>
    <w:rsid w:val="006933B4"/>
    <w:rsid w:val="006943C8"/>
    <w:rsid w:val="00695AC4"/>
    <w:rsid w:val="006A0B4D"/>
    <w:rsid w:val="006A26D5"/>
    <w:rsid w:val="006A3F16"/>
    <w:rsid w:val="006A4956"/>
    <w:rsid w:val="006A4F0D"/>
    <w:rsid w:val="006A640C"/>
    <w:rsid w:val="006B02CD"/>
    <w:rsid w:val="006B1322"/>
    <w:rsid w:val="006B135E"/>
    <w:rsid w:val="006B2CA3"/>
    <w:rsid w:val="006C03DB"/>
    <w:rsid w:val="006C2E9E"/>
    <w:rsid w:val="006C3E91"/>
    <w:rsid w:val="006D02B5"/>
    <w:rsid w:val="006D1E17"/>
    <w:rsid w:val="006D2909"/>
    <w:rsid w:val="006D4D35"/>
    <w:rsid w:val="006D5C1E"/>
    <w:rsid w:val="006E1756"/>
    <w:rsid w:val="006E1DC4"/>
    <w:rsid w:val="006E2FBF"/>
    <w:rsid w:val="006E3BDC"/>
    <w:rsid w:val="006E3CA9"/>
    <w:rsid w:val="006E4EEC"/>
    <w:rsid w:val="006E7C64"/>
    <w:rsid w:val="006F48D4"/>
    <w:rsid w:val="006F4C45"/>
    <w:rsid w:val="006F5DAF"/>
    <w:rsid w:val="006F73A6"/>
    <w:rsid w:val="007003D2"/>
    <w:rsid w:val="00704054"/>
    <w:rsid w:val="00704371"/>
    <w:rsid w:val="007053C9"/>
    <w:rsid w:val="00705E64"/>
    <w:rsid w:val="0070731D"/>
    <w:rsid w:val="00707E4B"/>
    <w:rsid w:val="00714CC2"/>
    <w:rsid w:val="00714DE3"/>
    <w:rsid w:val="00715245"/>
    <w:rsid w:val="00715D51"/>
    <w:rsid w:val="00722864"/>
    <w:rsid w:val="00722CDE"/>
    <w:rsid w:val="007241D5"/>
    <w:rsid w:val="00725797"/>
    <w:rsid w:val="00731446"/>
    <w:rsid w:val="00731907"/>
    <w:rsid w:val="00736DFD"/>
    <w:rsid w:val="00737040"/>
    <w:rsid w:val="00737640"/>
    <w:rsid w:val="00744898"/>
    <w:rsid w:val="00744DF7"/>
    <w:rsid w:val="007459A6"/>
    <w:rsid w:val="007472A6"/>
    <w:rsid w:val="007472A8"/>
    <w:rsid w:val="00747AA6"/>
    <w:rsid w:val="00750D9D"/>
    <w:rsid w:val="00750F42"/>
    <w:rsid w:val="00751DD8"/>
    <w:rsid w:val="00756239"/>
    <w:rsid w:val="00765FB7"/>
    <w:rsid w:val="00771119"/>
    <w:rsid w:val="007712E2"/>
    <w:rsid w:val="0077186F"/>
    <w:rsid w:val="00772BB1"/>
    <w:rsid w:val="00776D89"/>
    <w:rsid w:val="007813F5"/>
    <w:rsid w:val="00791CD2"/>
    <w:rsid w:val="00791ED2"/>
    <w:rsid w:val="00792418"/>
    <w:rsid w:val="00793F9D"/>
    <w:rsid w:val="00794FA7"/>
    <w:rsid w:val="007A061F"/>
    <w:rsid w:val="007A1398"/>
    <w:rsid w:val="007A6848"/>
    <w:rsid w:val="007B469B"/>
    <w:rsid w:val="007B51A3"/>
    <w:rsid w:val="007B7D89"/>
    <w:rsid w:val="007C11AE"/>
    <w:rsid w:val="007C37AB"/>
    <w:rsid w:val="007C4709"/>
    <w:rsid w:val="007C509D"/>
    <w:rsid w:val="007C5709"/>
    <w:rsid w:val="007C6457"/>
    <w:rsid w:val="007C7770"/>
    <w:rsid w:val="007C7793"/>
    <w:rsid w:val="007D02CC"/>
    <w:rsid w:val="007E0C41"/>
    <w:rsid w:val="007E0F74"/>
    <w:rsid w:val="007E1274"/>
    <w:rsid w:val="007E16E4"/>
    <w:rsid w:val="007E3F2C"/>
    <w:rsid w:val="007E4304"/>
    <w:rsid w:val="007E5673"/>
    <w:rsid w:val="007E5CAF"/>
    <w:rsid w:val="007F0BC7"/>
    <w:rsid w:val="007F285A"/>
    <w:rsid w:val="007F5509"/>
    <w:rsid w:val="007F6F3D"/>
    <w:rsid w:val="00802B19"/>
    <w:rsid w:val="0080362F"/>
    <w:rsid w:val="0080457A"/>
    <w:rsid w:val="0080607F"/>
    <w:rsid w:val="00810261"/>
    <w:rsid w:val="008115CE"/>
    <w:rsid w:val="0081162F"/>
    <w:rsid w:val="008123B1"/>
    <w:rsid w:val="00813A79"/>
    <w:rsid w:val="00813F7B"/>
    <w:rsid w:val="00815A74"/>
    <w:rsid w:val="00815E17"/>
    <w:rsid w:val="00816F13"/>
    <w:rsid w:val="00817A41"/>
    <w:rsid w:val="008205D2"/>
    <w:rsid w:val="008219D5"/>
    <w:rsid w:val="00822307"/>
    <w:rsid w:val="0082328A"/>
    <w:rsid w:val="00833BB0"/>
    <w:rsid w:val="0083531B"/>
    <w:rsid w:val="0083671A"/>
    <w:rsid w:val="00840C21"/>
    <w:rsid w:val="00841B65"/>
    <w:rsid w:val="00842328"/>
    <w:rsid w:val="0084433A"/>
    <w:rsid w:val="008446E3"/>
    <w:rsid w:val="0084755E"/>
    <w:rsid w:val="00850411"/>
    <w:rsid w:val="00850AF0"/>
    <w:rsid w:val="00852607"/>
    <w:rsid w:val="0085636C"/>
    <w:rsid w:val="00860741"/>
    <w:rsid w:val="00860D20"/>
    <w:rsid w:val="0086177F"/>
    <w:rsid w:val="00861D42"/>
    <w:rsid w:val="00863209"/>
    <w:rsid w:val="00864FC1"/>
    <w:rsid w:val="0086607C"/>
    <w:rsid w:val="00866596"/>
    <w:rsid w:val="00870178"/>
    <w:rsid w:val="00870AEE"/>
    <w:rsid w:val="008710C0"/>
    <w:rsid w:val="00871F80"/>
    <w:rsid w:val="00872F09"/>
    <w:rsid w:val="00873478"/>
    <w:rsid w:val="00876401"/>
    <w:rsid w:val="00877527"/>
    <w:rsid w:val="00877863"/>
    <w:rsid w:val="00880BC5"/>
    <w:rsid w:val="0088128D"/>
    <w:rsid w:val="008824FC"/>
    <w:rsid w:val="008826C7"/>
    <w:rsid w:val="00891FF5"/>
    <w:rsid w:val="00892DC1"/>
    <w:rsid w:val="00894388"/>
    <w:rsid w:val="00895AD7"/>
    <w:rsid w:val="00897EF8"/>
    <w:rsid w:val="008A0418"/>
    <w:rsid w:val="008A1024"/>
    <w:rsid w:val="008A27D3"/>
    <w:rsid w:val="008A4253"/>
    <w:rsid w:val="008A48B1"/>
    <w:rsid w:val="008B4FD5"/>
    <w:rsid w:val="008B5353"/>
    <w:rsid w:val="008B6AD6"/>
    <w:rsid w:val="008C240A"/>
    <w:rsid w:val="008C24D6"/>
    <w:rsid w:val="008C35BD"/>
    <w:rsid w:val="008C3F9E"/>
    <w:rsid w:val="008C440F"/>
    <w:rsid w:val="008D24C2"/>
    <w:rsid w:val="008D2A56"/>
    <w:rsid w:val="008D45AB"/>
    <w:rsid w:val="008E0958"/>
    <w:rsid w:val="008E1353"/>
    <w:rsid w:val="008E31B8"/>
    <w:rsid w:val="008E4737"/>
    <w:rsid w:val="008F363E"/>
    <w:rsid w:val="008F3AAB"/>
    <w:rsid w:val="008F6AE4"/>
    <w:rsid w:val="008F6BC7"/>
    <w:rsid w:val="008F6F71"/>
    <w:rsid w:val="008F7881"/>
    <w:rsid w:val="0090248D"/>
    <w:rsid w:val="00902B41"/>
    <w:rsid w:val="00903707"/>
    <w:rsid w:val="00905A27"/>
    <w:rsid w:val="00907406"/>
    <w:rsid w:val="00907B6B"/>
    <w:rsid w:val="00910378"/>
    <w:rsid w:val="00910E99"/>
    <w:rsid w:val="00912EB3"/>
    <w:rsid w:val="00913344"/>
    <w:rsid w:val="00913EF7"/>
    <w:rsid w:val="00917A51"/>
    <w:rsid w:val="009220C2"/>
    <w:rsid w:val="00932C98"/>
    <w:rsid w:val="00933AB1"/>
    <w:rsid w:val="00933FD2"/>
    <w:rsid w:val="00942B06"/>
    <w:rsid w:val="009464EE"/>
    <w:rsid w:val="0095279B"/>
    <w:rsid w:val="00952929"/>
    <w:rsid w:val="009529A3"/>
    <w:rsid w:val="00964A9A"/>
    <w:rsid w:val="00965580"/>
    <w:rsid w:val="00974AAB"/>
    <w:rsid w:val="00974C6E"/>
    <w:rsid w:val="009770EB"/>
    <w:rsid w:val="00977271"/>
    <w:rsid w:val="00980743"/>
    <w:rsid w:val="009824DC"/>
    <w:rsid w:val="00982EA2"/>
    <w:rsid w:val="00990EA4"/>
    <w:rsid w:val="00992556"/>
    <w:rsid w:val="00997982"/>
    <w:rsid w:val="009A437F"/>
    <w:rsid w:val="009A468A"/>
    <w:rsid w:val="009A4D57"/>
    <w:rsid w:val="009A4DC5"/>
    <w:rsid w:val="009A5076"/>
    <w:rsid w:val="009A5443"/>
    <w:rsid w:val="009A55A3"/>
    <w:rsid w:val="009A796A"/>
    <w:rsid w:val="009B0734"/>
    <w:rsid w:val="009B1D1E"/>
    <w:rsid w:val="009B2347"/>
    <w:rsid w:val="009B2647"/>
    <w:rsid w:val="009B5BD4"/>
    <w:rsid w:val="009C091D"/>
    <w:rsid w:val="009C0A34"/>
    <w:rsid w:val="009C5C1D"/>
    <w:rsid w:val="009C64C0"/>
    <w:rsid w:val="009C78CD"/>
    <w:rsid w:val="009D4A07"/>
    <w:rsid w:val="009D4B34"/>
    <w:rsid w:val="009D6C9E"/>
    <w:rsid w:val="009D7F7A"/>
    <w:rsid w:val="009E383A"/>
    <w:rsid w:val="009E3C41"/>
    <w:rsid w:val="009E4F59"/>
    <w:rsid w:val="009F6763"/>
    <w:rsid w:val="00A0314F"/>
    <w:rsid w:val="00A038EA"/>
    <w:rsid w:val="00A048B9"/>
    <w:rsid w:val="00A10FFE"/>
    <w:rsid w:val="00A1449E"/>
    <w:rsid w:val="00A14AC5"/>
    <w:rsid w:val="00A20145"/>
    <w:rsid w:val="00A25101"/>
    <w:rsid w:val="00A263E7"/>
    <w:rsid w:val="00A325A4"/>
    <w:rsid w:val="00A329A5"/>
    <w:rsid w:val="00A34552"/>
    <w:rsid w:val="00A365E7"/>
    <w:rsid w:val="00A40E07"/>
    <w:rsid w:val="00A40FE4"/>
    <w:rsid w:val="00A42AEF"/>
    <w:rsid w:val="00A43426"/>
    <w:rsid w:val="00A47291"/>
    <w:rsid w:val="00A514E5"/>
    <w:rsid w:val="00A518A6"/>
    <w:rsid w:val="00A51E06"/>
    <w:rsid w:val="00A54874"/>
    <w:rsid w:val="00A617C8"/>
    <w:rsid w:val="00A61F3F"/>
    <w:rsid w:val="00A6776D"/>
    <w:rsid w:val="00A71932"/>
    <w:rsid w:val="00A71CDF"/>
    <w:rsid w:val="00A7242F"/>
    <w:rsid w:val="00A73154"/>
    <w:rsid w:val="00A739F6"/>
    <w:rsid w:val="00A75352"/>
    <w:rsid w:val="00A75E43"/>
    <w:rsid w:val="00A77F2E"/>
    <w:rsid w:val="00A81D9B"/>
    <w:rsid w:val="00A842D4"/>
    <w:rsid w:val="00A8528B"/>
    <w:rsid w:val="00A859F4"/>
    <w:rsid w:val="00A85D6B"/>
    <w:rsid w:val="00A85E3E"/>
    <w:rsid w:val="00A8698B"/>
    <w:rsid w:val="00A87D8A"/>
    <w:rsid w:val="00A911F1"/>
    <w:rsid w:val="00A963E8"/>
    <w:rsid w:val="00A96FEA"/>
    <w:rsid w:val="00A97CAB"/>
    <w:rsid w:val="00AA42DB"/>
    <w:rsid w:val="00AB36AA"/>
    <w:rsid w:val="00AB36C5"/>
    <w:rsid w:val="00AB4F1C"/>
    <w:rsid w:val="00AC1384"/>
    <w:rsid w:val="00AC3C17"/>
    <w:rsid w:val="00AC5CD5"/>
    <w:rsid w:val="00AC640D"/>
    <w:rsid w:val="00AD0CE4"/>
    <w:rsid w:val="00AD50D7"/>
    <w:rsid w:val="00AD52BD"/>
    <w:rsid w:val="00AD540D"/>
    <w:rsid w:val="00AE2FAC"/>
    <w:rsid w:val="00AE30B7"/>
    <w:rsid w:val="00AE75CC"/>
    <w:rsid w:val="00AF0EB8"/>
    <w:rsid w:val="00AF15FC"/>
    <w:rsid w:val="00AF31F7"/>
    <w:rsid w:val="00AF44F4"/>
    <w:rsid w:val="00AF7B50"/>
    <w:rsid w:val="00B030C3"/>
    <w:rsid w:val="00B051F9"/>
    <w:rsid w:val="00B05A0B"/>
    <w:rsid w:val="00B07BD8"/>
    <w:rsid w:val="00B10751"/>
    <w:rsid w:val="00B10759"/>
    <w:rsid w:val="00B10BAE"/>
    <w:rsid w:val="00B10EB6"/>
    <w:rsid w:val="00B11712"/>
    <w:rsid w:val="00B12542"/>
    <w:rsid w:val="00B2033D"/>
    <w:rsid w:val="00B227C4"/>
    <w:rsid w:val="00B24813"/>
    <w:rsid w:val="00B24C15"/>
    <w:rsid w:val="00B253D7"/>
    <w:rsid w:val="00B27ADA"/>
    <w:rsid w:val="00B348AC"/>
    <w:rsid w:val="00B35022"/>
    <w:rsid w:val="00B35B57"/>
    <w:rsid w:val="00B4287D"/>
    <w:rsid w:val="00B477CE"/>
    <w:rsid w:val="00B5684B"/>
    <w:rsid w:val="00B602F7"/>
    <w:rsid w:val="00B60A21"/>
    <w:rsid w:val="00B63401"/>
    <w:rsid w:val="00B63A96"/>
    <w:rsid w:val="00B6444C"/>
    <w:rsid w:val="00B67292"/>
    <w:rsid w:val="00B70FFE"/>
    <w:rsid w:val="00B738C4"/>
    <w:rsid w:val="00B73D3E"/>
    <w:rsid w:val="00B818AD"/>
    <w:rsid w:val="00B8222E"/>
    <w:rsid w:val="00B8373D"/>
    <w:rsid w:val="00B85A21"/>
    <w:rsid w:val="00B86285"/>
    <w:rsid w:val="00B86AF8"/>
    <w:rsid w:val="00B87CCF"/>
    <w:rsid w:val="00B92D8C"/>
    <w:rsid w:val="00B937EB"/>
    <w:rsid w:val="00B96935"/>
    <w:rsid w:val="00B97F78"/>
    <w:rsid w:val="00BA1015"/>
    <w:rsid w:val="00BA167E"/>
    <w:rsid w:val="00BA2CF5"/>
    <w:rsid w:val="00BA3072"/>
    <w:rsid w:val="00BA4861"/>
    <w:rsid w:val="00BA5CC2"/>
    <w:rsid w:val="00BB148C"/>
    <w:rsid w:val="00BB2C97"/>
    <w:rsid w:val="00BB33AF"/>
    <w:rsid w:val="00BB3AC3"/>
    <w:rsid w:val="00BB4DD8"/>
    <w:rsid w:val="00BB63A7"/>
    <w:rsid w:val="00BB685A"/>
    <w:rsid w:val="00BC0FFF"/>
    <w:rsid w:val="00BC1128"/>
    <w:rsid w:val="00BC1B4A"/>
    <w:rsid w:val="00BC4172"/>
    <w:rsid w:val="00BC49FB"/>
    <w:rsid w:val="00BC7E4C"/>
    <w:rsid w:val="00BD177A"/>
    <w:rsid w:val="00BD1C5E"/>
    <w:rsid w:val="00BD4141"/>
    <w:rsid w:val="00BD4C6E"/>
    <w:rsid w:val="00BD5092"/>
    <w:rsid w:val="00BE0D9B"/>
    <w:rsid w:val="00BE107F"/>
    <w:rsid w:val="00BE24E4"/>
    <w:rsid w:val="00BE5500"/>
    <w:rsid w:val="00BE7386"/>
    <w:rsid w:val="00BF1B82"/>
    <w:rsid w:val="00BF1C2E"/>
    <w:rsid w:val="00BF3702"/>
    <w:rsid w:val="00BF4F48"/>
    <w:rsid w:val="00BF5443"/>
    <w:rsid w:val="00BF5A47"/>
    <w:rsid w:val="00C059A3"/>
    <w:rsid w:val="00C11F58"/>
    <w:rsid w:val="00C12DDE"/>
    <w:rsid w:val="00C12E4C"/>
    <w:rsid w:val="00C143D4"/>
    <w:rsid w:val="00C2098A"/>
    <w:rsid w:val="00C224DD"/>
    <w:rsid w:val="00C2274A"/>
    <w:rsid w:val="00C25789"/>
    <w:rsid w:val="00C27E60"/>
    <w:rsid w:val="00C30811"/>
    <w:rsid w:val="00C34EC6"/>
    <w:rsid w:val="00C353E7"/>
    <w:rsid w:val="00C37F72"/>
    <w:rsid w:val="00C41D2D"/>
    <w:rsid w:val="00C41F95"/>
    <w:rsid w:val="00C42CCC"/>
    <w:rsid w:val="00C43E98"/>
    <w:rsid w:val="00C46523"/>
    <w:rsid w:val="00C470A6"/>
    <w:rsid w:val="00C47276"/>
    <w:rsid w:val="00C502DF"/>
    <w:rsid w:val="00C52007"/>
    <w:rsid w:val="00C525A9"/>
    <w:rsid w:val="00C5282A"/>
    <w:rsid w:val="00C54A07"/>
    <w:rsid w:val="00C55687"/>
    <w:rsid w:val="00C55800"/>
    <w:rsid w:val="00C55D3C"/>
    <w:rsid w:val="00C566F2"/>
    <w:rsid w:val="00C56AB4"/>
    <w:rsid w:val="00C60C58"/>
    <w:rsid w:val="00C62606"/>
    <w:rsid w:val="00C63199"/>
    <w:rsid w:val="00C64C80"/>
    <w:rsid w:val="00C66CFC"/>
    <w:rsid w:val="00C6782B"/>
    <w:rsid w:val="00C703A6"/>
    <w:rsid w:val="00C71AF8"/>
    <w:rsid w:val="00C72A55"/>
    <w:rsid w:val="00C9030B"/>
    <w:rsid w:val="00C917AE"/>
    <w:rsid w:val="00C9281C"/>
    <w:rsid w:val="00C969A7"/>
    <w:rsid w:val="00CA0178"/>
    <w:rsid w:val="00CA1039"/>
    <w:rsid w:val="00CA1A68"/>
    <w:rsid w:val="00CA5B93"/>
    <w:rsid w:val="00CA6AF2"/>
    <w:rsid w:val="00CB0536"/>
    <w:rsid w:val="00CB07EC"/>
    <w:rsid w:val="00CB2518"/>
    <w:rsid w:val="00CB3249"/>
    <w:rsid w:val="00CB5DDD"/>
    <w:rsid w:val="00CB5EA1"/>
    <w:rsid w:val="00CB7AF2"/>
    <w:rsid w:val="00CC09A1"/>
    <w:rsid w:val="00CC172D"/>
    <w:rsid w:val="00CC180C"/>
    <w:rsid w:val="00CC57A3"/>
    <w:rsid w:val="00CC602B"/>
    <w:rsid w:val="00CC6FE0"/>
    <w:rsid w:val="00CD1D29"/>
    <w:rsid w:val="00CD2EBB"/>
    <w:rsid w:val="00CD45FC"/>
    <w:rsid w:val="00CD4D06"/>
    <w:rsid w:val="00CD6E5D"/>
    <w:rsid w:val="00CE0367"/>
    <w:rsid w:val="00CE5C2E"/>
    <w:rsid w:val="00CE6EE8"/>
    <w:rsid w:val="00CF1438"/>
    <w:rsid w:val="00CF3485"/>
    <w:rsid w:val="00CF5B0B"/>
    <w:rsid w:val="00CF5B17"/>
    <w:rsid w:val="00CF5E71"/>
    <w:rsid w:val="00CF6C86"/>
    <w:rsid w:val="00D01A15"/>
    <w:rsid w:val="00D02301"/>
    <w:rsid w:val="00D02508"/>
    <w:rsid w:val="00D04981"/>
    <w:rsid w:val="00D05D77"/>
    <w:rsid w:val="00D06AAD"/>
    <w:rsid w:val="00D07C19"/>
    <w:rsid w:val="00D1105E"/>
    <w:rsid w:val="00D119E6"/>
    <w:rsid w:val="00D1319C"/>
    <w:rsid w:val="00D13843"/>
    <w:rsid w:val="00D1702B"/>
    <w:rsid w:val="00D17257"/>
    <w:rsid w:val="00D2096A"/>
    <w:rsid w:val="00D20F09"/>
    <w:rsid w:val="00D21A19"/>
    <w:rsid w:val="00D24383"/>
    <w:rsid w:val="00D25989"/>
    <w:rsid w:val="00D25F76"/>
    <w:rsid w:val="00D26B4E"/>
    <w:rsid w:val="00D32C63"/>
    <w:rsid w:val="00D32F2C"/>
    <w:rsid w:val="00D334C7"/>
    <w:rsid w:val="00D344F4"/>
    <w:rsid w:val="00D35B75"/>
    <w:rsid w:val="00D41CEB"/>
    <w:rsid w:val="00D438DD"/>
    <w:rsid w:val="00D43C30"/>
    <w:rsid w:val="00D442CF"/>
    <w:rsid w:val="00D4743A"/>
    <w:rsid w:val="00D56196"/>
    <w:rsid w:val="00D57809"/>
    <w:rsid w:val="00D60010"/>
    <w:rsid w:val="00D61F89"/>
    <w:rsid w:val="00D6209F"/>
    <w:rsid w:val="00D6394B"/>
    <w:rsid w:val="00D72C3B"/>
    <w:rsid w:val="00D72C59"/>
    <w:rsid w:val="00D749C8"/>
    <w:rsid w:val="00D76145"/>
    <w:rsid w:val="00D765D4"/>
    <w:rsid w:val="00D77F23"/>
    <w:rsid w:val="00D8044A"/>
    <w:rsid w:val="00D80C0A"/>
    <w:rsid w:val="00D811FF"/>
    <w:rsid w:val="00D814D2"/>
    <w:rsid w:val="00D82D09"/>
    <w:rsid w:val="00D8346C"/>
    <w:rsid w:val="00D83795"/>
    <w:rsid w:val="00D83AE9"/>
    <w:rsid w:val="00D843CB"/>
    <w:rsid w:val="00D85596"/>
    <w:rsid w:val="00D90240"/>
    <w:rsid w:val="00D90A62"/>
    <w:rsid w:val="00D90BD9"/>
    <w:rsid w:val="00D9360A"/>
    <w:rsid w:val="00D9464C"/>
    <w:rsid w:val="00D954DB"/>
    <w:rsid w:val="00DA2330"/>
    <w:rsid w:val="00DA55A7"/>
    <w:rsid w:val="00DA592D"/>
    <w:rsid w:val="00DA7929"/>
    <w:rsid w:val="00DB1CB2"/>
    <w:rsid w:val="00DB5237"/>
    <w:rsid w:val="00DC35C7"/>
    <w:rsid w:val="00DC3677"/>
    <w:rsid w:val="00DC4189"/>
    <w:rsid w:val="00DC4C81"/>
    <w:rsid w:val="00DC4CBB"/>
    <w:rsid w:val="00DC6645"/>
    <w:rsid w:val="00DD0405"/>
    <w:rsid w:val="00DD0FA7"/>
    <w:rsid w:val="00DD36E2"/>
    <w:rsid w:val="00DD45F7"/>
    <w:rsid w:val="00DD4C3B"/>
    <w:rsid w:val="00DD4D69"/>
    <w:rsid w:val="00DD75E5"/>
    <w:rsid w:val="00DE0937"/>
    <w:rsid w:val="00DE1353"/>
    <w:rsid w:val="00DE1819"/>
    <w:rsid w:val="00DE3939"/>
    <w:rsid w:val="00DE5714"/>
    <w:rsid w:val="00DE6B40"/>
    <w:rsid w:val="00DF1150"/>
    <w:rsid w:val="00DF1570"/>
    <w:rsid w:val="00DF1733"/>
    <w:rsid w:val="00DF21AF"/>
    <w:rsid w:val="00DF2C69"/>
    <w:rsid w:val="00DF43FF"/>
    <w:rsid w:val="00DF669D"/>
    <w:rsid w:val="00E00075"/>
    <w:rsid w:val="00E0019B"/>
    <w:rsid w:val="00E00CD2"/>
    <w:rsid w:val="00E00EBD"/>
    <w:rsid w:val="00E04198"/>
    <w:rsid w:val="00E0785E"/>
    <w:rsid w:val="00E07BB1"/>
    <w:rsid w:val="00E13EB3"/>
    <w:rsid w:val="00E149A9"/>
    <w:rsid w:val="00E16226"/>
    <w:rsid w:val="00E206A0"/>
    <w:rsid w:val="00E20785"/>
    <w:rsid w:val="00E217C5"/>
    <w:rsid w:val="00E22C64"/>
    <w:rsid w:val="00E22C8C"/>
    <w:rsid w:val="00E22D2E"/>
    <w:rsid w:val="00E231F2"/>
    <w:rsid w:val="00E2538C"/>
    <w:rsid w:val="00E26084"/>
    <w:rsid w:val="00E26EE3"/>
    <w:rsid w:val="00E33E99"/>
    <w:rsid w:val="00E33F36"/>
    <w:rsid w:val="00E34BA5"/>
    <w:rsid w:val="00E3509D"/>
    <w:rsid w:val="00E416DA"/>
    <w:rsid w:val="00E41B7E"/>
    <w:rsid w:val="00E4242C"/>
    <w:rsid w:val="00E43D80"/>
    <w:rsid w:val="00E47B8E"/>
    <w:rsid w:val="00E5072C"/>
    <w:rsid w:val="00E507E1"/>
    <w:rsid w:val="00E536F8"/>
    <w:rsid w:val="00E53F2C"/>
    <w:rsid w:val="00E54119"/>
    <w:rsid w:val="00E551E9"/>
    <w:rsid w:val="00E56C57"/>
    <w:rsid w:val="00E62EB6"/>
    <w:rsid w:val="00E630AE"/>
    <w:rsid w:val="00E641F6"/>
    <w:rsid w:val="00E64491"/>
    <w:rsid w:val="00E647CC"/>
    <w:rsid w:val="00E6706A"/>
    <w:rsid w:val="00E748EC"/>
    <w:rsid w:val="00E74B3E"/>
    <w:rsid w:val="00E83E60"/>
    <w:rsid w:val="00E877AE"/>
    <w:rsid w:val="00E90BAD"/>
    <w:rsid w:val="00EA032C"/>
    <w:rsid w:val="00EA254F"/>
    <w:rsid w:val="00EA4441"/>
    <w:rsid w:val="00EA4CF6"/>
    <w:rsid w:val="00EA52B3"/>
    <w:rsid w:val="00EA66CA"/>
    <w:rsid w:val="00EA7D07"/>
    <w:rsid w:val="00EB05A6"/>
    <w:rsid w:val="00EB24C5"/>
    <w:rsid w:val="00EB2A14"/>
    <w:rsid w:val="00EB3135"/>
    <w:rsid w:val="00EB33DF"/>
    <w:rsid w:val="00EB4035"/>
    <w:rsid w:val="00EC48CC"/>
    <w:rsid w:val="00EC4E0D"/>
    <w:rsid w:val="00EC663D"/>
    <w:rsid w:val="00ED0303"/>
    <w:rsid w:val="00ED0A57"/>
    <w:rsid w:val="00ED13E8"/>
    <w:rsid w:val="00ED2C79"/>
    <w:rsid w:val="00ED7D7B"/>
    <w:rsid w:val="00EE22DC"/>
    <w:rsid w:val="00EE41B2"/>
    <w:rsid w:val="00EE45D9"/>
    <w:rsid w:val="00EE5D9F"/>
    <w:rsid w:val="00EE71E4"/>
    <w:rsid w:val="00EE7365"/>
    <w:rsid w:val="00EF4D54"/>
    <w:rsid w:val="00EF5135"/>
    <w:rsid w:val="00F02917"/>
    <w:rsid w:val="00F03352"/>
    <w:rsid w:val="00F047C5"/>
    <w:rsid w:val="00F055D2"/>
    <w:rsid w:val="00F0677D"/>
    <w:rsid w:val="00F106D8"/>
    <w:rsid w:val="00F1103D"/>
    <w:rsid w:val="00F111AA"/>
    <w:rsid w:val="00F1665B"/>
    <w:rsid w:val="00F20E7E"/>
    <w:rsid w:val="00F22277"/>
    <w:rsid w:val="00F23753"/>
    <w:rsid w:val="00F23C6C"/>
    <w:rsid w:val="00F30329"/>
    <w:rsid w:val="00F30461"/>
    <w:rsid w:val="00F317C5"/>
    <w:rsid w:val="00F31B4D"/>
    <w:rsid w:val="00F3670F"/>
    <w:rsid w:val="00F36C6A"/>
    <w:rsid w:val="00F40BC9"/>
    <w:rsid w:val="00F41BFD"/>
    <w:rsid w:val="00F42500"/>
    <w:rsid w:val="00F4465E"/>
    <w:rsid w:val="00F45F76"/>
    <w:rsid w:val="00F45FD7"/>
    <w:rsid w:val="00F47098"/>
    <w:rsid w:val="00F524AF"/>
    <w:rsid w:val="00F52F63"/>
    <w:rsid w:val="00F53F3C"/>
    <w:rsid w:val="00F54A02"/>
    <w:rsid w:val="00F55C9A"/>
    <w:rsid w:val="00F55E9D"/>
    <w:rsid w:val="00F563F0"/>
    <w:rsid w:val="00F56691"/>
    <w:rsid w:val="00F56AD5"/>
    <w:rsid w:val="00F5745E"/>
    <w:rsid w:val="00F608B8"/>
    <w:rsid w:val="00F634FF"/>
    <w:rsid w:val="00F65C47"/>
    <w:rsid w:val="00F74B05"/>
    <w:rsid w:val="00F7558C"/>
    <w:rsid w:val="00F83E2C"/>
    <w:rsid w:val="00F85DEB"/>
    <w:rsid w:val="00F878FE"/>
    <w:rsid w:val="00F9115C"/>
    <w:rsid w:val="00F92C70"/>
    <w:rsid w:val="00F934A9"/>
    <w:rsid w:val="00FA37A0"/>
    <w:rsid w:val="00FA56EF"/>
    <w:rsid w:val="00FA5A41"/>
    <w:rsid w:val="00FB00F7"/>
    <w:rsid w:val="00FB15ED"/>
    <w:rsid w:val="00FB2C1E"/>
    <w:rsid w:val="00FB3242"/>
    <w:rsid w:val="00FB7E98"/>
    <w:rsid w:val="00FC1B81"/>
    <w:rsid w:val="00FC2970"/>
    <w:rsid w:val="00FC343B"/>
    <w:rsid w:val="00FC5CB2"/>
    <w:rsid w:val="00FC5D12"/>
    <w:rsid w:val="00FC5E0D"/>
    <w:rsid w:val="00FD0064"/>
    <w:rsid w:val="00FD1CC9"/>
    <w:rsid w:val="00FD21E1"/>
    <w:rsid w:val="00FD536D"/>
    <w:rsid w:val="00FD7AAF"/>
    <w:rsid w:val="00FE0F4A"/>
    <w:rsid w:val="00FE1234"/>
    <w:rsid w:val="00FE2950"/>
    <w:rsid w:val="00FE349B"/>
    <w:rsid w:val="00FE37F5"/>
    <w:rsid w:val="00FE74FC"/>
    <w:rsid w:val="00FF1EDE"/>
    <w:rsid w:val="00FF3E9A"/>
    <w:rsid w:val="00FF656F"/>
    <w:rsid w:val="00FF7596"/>
    <w:rsid w:val="03477C11"/>
    <w:rsid w:val="0708565E"/>
    <w:rsid w:val="161E3C71"/>
    <w:rsid w:val="16A67FBA"/>
    <w:rsid w:val="179B3D0B"/>
    <w:rsid w:val="1BC13C3E"/>
    <w:rsid w:val="294B2814"/>
    <w:rsid w:val="2AFC2013"/>
    <w:rsid w:val="2E500826"/>
    <w:rsid w:val="32501DDB"/>
    <w:rsid w:val="32C803C8"/>
    <w:rsid w:val="354339F6"/>
    <w:rsid w:val="37056F17"/>
    <w:rsid w:val="3BBE0C68"/>
    <w:rsid w:val="3DC04ACA"/>
    <w:rsid w:val="3E5D32CE"/>
    <w:rsid w:val="46FB02A3"/>
    <w:rsid w:val="47C40879"/>
    <w:rsid w:val="509C6010"/>
    <w:rsid w:val="538350C8"/>
    <w:rsid w:val="56806165"/>
    <w:rsid w:val="5FBD2C63"/>
    <w:rsid w:val="62785C3E"/>
    <w:rsid w:val="66D6134F"/>
    <w:rsid w:val="67FA23C3"/>
    <w:rsid w:val="6E2A51EF"/>
    <w:rsid w:val="7542724C"/>
    <w:rsid w:val="755A30A5"/>
    <w:rsid w:val="75B61414"/>
    <w:rsid w:val="7F224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0FE43D"/>
  <w15:docId w15:val="{FEE3F4D3-9BBC-4A1E-B852-717B7073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locked="1" w:semiHidden="1" w:unhideWhenUsed="1"/>
    <w:lsdException w:name="annotation text" w:semiHidden="1" w:unhideWhenUsed="1" w:qFormat="1"/>
    <w:lsdException w:name="header" w:semiHidden="1" w:unhideWhenUsed="1" w:qFormat="1"/>
    <w:lsdException w:name="footer" w:semiHidden="1" w:unhideWhenUsed="1"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qFormat="1"/>
    <w:lsdException w:name="line number" w:locked="1" w:semiHidden="1" w:unhideWhenUsed="1"/>
    <w:lsdException w:name="page number" w:semiHidden="1"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semiHidden="1" w:unhideWhenUsed="1"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locked="1" w:semiHidden="1" w:unhideWhenUsed="1"/>
    <w:lsdException w:name="Plain Text" w:semiHidden="1" w:unhideWhenUsed="1" w:qFormat="1"/>
    <w:lsdException w:name="E-mail Signature" w:locked="1" w:semiHidden="1" w:unhideWhenUsed="1"/>
    <w:lsdException w:name="HTML Top of Form" w:semiHidden="1" w:unhideWhenUsed="1"/>
    <w:lsdException w:name="HTML Bottom of Form" w:semiHidden="1" w:unhideWhenUsed="1"/>
    <w:lsdException w:name="Normal (Web)"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1">
    <w:name w:val="heading 1"/>
    <w:basedOn w:val="a"/>
    <w:next w:val="a"/>
    <w:link w:val="12"/>
    <w:uiPriority w:val="99"/>
    <w:qFormat/>
    <w:pPr>
      <w:keepNext/>
      <w:keepLines/>
      <w:numPr>
        <w:numId w:val="1"/>
      </w:numPr>
      <w:spacing w:line="578" w:lineRule="auto"/>
      <w:jc w:val="center"/>
      <w:outlineLvl w:val="0"/>
    </w:pPr>
    <w:rPr>
      <w:b/>
      <w:kern w:val="44"/>
      <w:sz w:val="72"/>
      <w:szCs w:val="20"/>
    </w:rPr>
  </w:style>
  <w:style w:type="paragraph" w:styleId="20">
    <w:name w:val="heading 2"/>
    <w:basedOn w:val="a"/>
    <w:next w:val="a"/>
    <w:link w:val="22"/>
    <w:uiPriority w:val="99"/>
    <w:qFormat/>
    <w:pPr>
      <w:keepNext/>
      <w:numPr>
        <w:ilvl w:val="1"/>
        <w:numId w:val="1"/>
      </w:numPr>
      <w:jc w:val="center"/>
      <w:outlineLvl w:val="1"/>
    </w:pPr>
    <w:rPr>
      <w:b/>
      <w:sz w:val="36"/>
      <w:szCs w:val="20"/>
    </w:rPr>
  </w:style>
  <w:style w:type="paragraph" w:styleId="30">
    <w:name w:val="heading 3"/>
    <w:basedOn w:val="a"/>
    <w:next w:val="a0"/>
    <w:link w:val="31"/>
    <w:uiPriority w:val="99"/>
    <w:qFormat/>
    <w:pPr>
      <w:keepNext/>
      <w:keepLines/>
      <w:numPr>
        <w:ilvl w:val="2"/>
        <w:numId w:val="1"/>
      </w:numPr>
      <w:spacing w:before="260" w:after="260"/>
      <w:jc w:val="left"/>
      <w:outlineLvl w:val="2"/>
    </w:pPr>
    <w:rPr>
      <w:b/>
      <w:sz w:val="28"/>
      <w:szCs w:val="20"/>
    </w:rPr>
  </w:style>
  <w:style w:type="paragraph" w:styleId="4">
    <w:name w:val="heading 4"/>
    <w:basedOn w:val="a"/>
    <w:next w:val="a0"/>
    <w:link w:val="40"/>
    <w:uiPriority w:val="99"/>
    <w:qFormat/>
    <w:pPr>
      <w:keepNext/>
      <w:numPr>
        <w:ilvl w:val="3"/>
        <w:numId w:val="1"/>
      </w:numPr>
      <w:spacing w:line="360" w:lineRule="auto"/>
      <w:jc w:val="left"/>
      <w:outlineLvl w:val="3"/>
    </w:pPr>
    <w:rPr>
      <w:sz w:val="28"/>
      <w:szCs w:val="20"/>
    </w:rPr>
  </w:style>
  <w:style w:type="paragraph" w:styleId="5">
    <w:name w:val="heading 5"/>
    <w:basedOn w:val="a"/>
    <w:next w:val="a"/>
    <w:link w:val="50"/>
    <w:uiPriority w:val="99"/>
    <w:qFormat/>
    <w:pPr>
      <w:keepNext/>
      <w:numPr>
        <w:ilvl w:val="4"/>
        <w:numId w:val="1"/>
      </w:numPr>
      <w:adjustRightInd w:val="0"/>
      <w:snapToGrid w:val="0"/>
      <w:spacing w:before="100" w:beforeAutospacing="1" w:after="100" w:afterAutospacing="1"/>
      <w:jc w:val="center"/>
      <w:outlineLvl w:val="4"/>
    </w:pPr>
    <w:rPr>
      <w:rFonts w:ascii="宋体" w:hAnsi="宋体"/>
      <w:b/>
      <w:bCs/>
      <w:color w:val="000000"/>
    </w:rPr>
  </w:style>
  <w:style w:type="paragraph" w:styleId="6">
    <w:name w:val="heading 6"/>
    <w:basedOn w:val="a"/>
    <w:next w:val="a"/>
    <w:link w:val="60"/>
    <w:uiPriority w:val="99"/>
    <w:qFormat/>
    <w:pPr>
      <w:keepNext/>
      <w:jc w:val="right"/>
      <w:outlineLvl w:val="5"/>
    </w:pPr>
    <w:rPr>
      <w:sz w:val="28"/>
    </w:rPr>
  </w:style>
  <w:style w:type="paragraph" w:styleId="7">
    <w:name w:val="heading 7"/>
    <w:basedOn w:val="a"/>
    <w:next w:val="a0"/>
    <w:link w:val="70"/>
    <w:uiPriority w:val="99"/>
    <w:qFormat/>
    <w:pPr>
      <w:keepNext/>
      <w:keepLines/>
      <w:numPr>
        <w:ilvl w:val="6"/>
        <w:numId w:val="2"/>
      </w:numPr>
      <w:spacing w:before="240" w:after="64" w:line="320" w:lineRule="auto"/>
      <w:outlineLvl w:val="6"/>
    </w:pPr>
    <w:rPr>
      <w:b/>
      <w:sz w:val="24"/>
      <w:szCs w:val="20"/>
    </w:rPr>
  </w:style>
  <w:style w:type="paragraph" w:styleId="8">
    <w:name w:val="heading 8"/>
    <w:basedOn w:val="a"/>
    <w:next w:val="a0"/>
    <w:link w:val="80"/>
    <w:uiPriority w:val="99"/>
    <w:qFormat/>
    <w:pPr>
      <w:keepNext/>
      <w:keepLines/>
      <w:numPr>
        <w:ilvl w:val="7"/>
        <w:numId w:val="2"/>
      </w:numPr>
      <w:spacing w:before="240" w:after="64" w:line="320" w:lineRule="auto"/>
      <w:outlineLvl w:val="7"/>
    </w:pPr>
    <w:rPr>
      <w:rFonts w:ascii="Arial" w:eastAsia="黑体" w:hAnsi="Arial"/>
      <w:sz w:val="24"/>
      <w:szCs w:val="20"/>
    </w:rPr>
  </w:style>
  <w:style w:type="paragraph" w:styleId="9">
    <w:name w:val="heading 9"/>
    <w:basedOn w:val="a"/>
    <w:next w:val="a0"/>
    <w:link w:val="90"/>
    <w:uiPriority w:val="99"/>
    <w:qFormat/>
    <w:pPr>
      <w:keepNext/>
      <w:keepLines/>
      <w:numPr>
        <w:ilvl w:val="8"/>
        <w:numId w:val="2"/>
      </w:numPr>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uiPriority w:val="99"/>
    <w:qFormat/>
    <w:pPr>
      <w:autoSpaceDE w:val="0"/>
      <w:autoSpaceDN w:val="0"/>
      <w:adjustRightInd w:val="0"/>
      <w:ind w:firstLine="420"/>
      <w:jc w:val="left"/>
      <w:textAlignment w:val="baseline"/>
    </w:pPr>
    <w:rPr>
      <w:rFonts w:ascii="宋体" w:hAnsi="宋体"/>
      <w:kern w:val="0"/>
      <w:sz w:val="28"/>
      <w:szCs w:val="20"/>
    </w:rPr>
  </w:style>
  <w:style w:type="paragraph" w:styleId="a5">
    <w:name w:val="annotation subject"/>
    <w:basedOn w:val="a6"/>
    <w:next w:val="a6"/>
    <w:link w:val="a7"/>
    <w:uiPriority w:val="99"/>
    <w:semiHidden/>
    <w:qFormat/>
    <w:locked/>
    <w:rPr>
      <w:b/>
      <w:bCs/>
    </w:rPr>
  </w:style>
  <w:style w:type="paragraph" w:styleId="a6">
    <w:name w:val="annotation text"/>
    <w:basedOn w:val="a"/>
    <w:link w:val="a8"/>
    <w:uiPriority w:val="99"/>
    <w:qFormat/>
    <w:pPr>
      <w:jc w:val="left"/>
    </w:pPr>
  </w:style>
  <w:style w:type="paragraph" w:styleId="TOC7">
    <w:name w:val="toc 7"/>
    <w:basedOn w:val="a"/>
    <w:next w:val="a"/>
    <w:uiPriority w:val="99"/>
    <w:qFormat/>
    <w:pPr>
      <w:ind w:leftChars="1200" w:left="2520"/>
    </w:pPr>
    <w:rPr>
      <w:rFonts w:ascii="Calibri" w:hAnsi="Calibri"/>
      <w:szCs w:val="22"/>
    </w:rPr>
  </w:style>
  <w:style w:type="paragraph" w:styleId="a9">
    <w:name w:val="Body Text"/>
    <w:basedOn w:val="a"/>
    <w:link w:val="aa"/>
    <w:uiPriority w:val="99"/>
    <w:qFormat/>
    <w:pPr>
      <w:spacing w:line="360" w:lineRule="auto"/>
    </w:pPr>
    <w:rPr>
      <w:rFonts w:ascii="仿宋_GB2312" w:eastAsia="仿宋_GB2312" w:hAnsi="宋体" w:cs="宋体"/>
      <w:sz w:val="28"/>
      <w:szCs w:val="28"/>
    </w:rPr>
  </w:style>
  <w:style w:type="paragraph" w:styleId="ab">
    <w:name w:val="Body Text Indent"/>
    <w:basedOn w:val="a"/>
    <w:link w:val="ac"/>
    <w:uiPriority w:val="99"/>
    <w:qFormat/>
    <w:pPr>
      <w:autoSpaceDE w:val="0"/>
      <w:autoSpaceDN w:val="0"/>
      <w:adjustRightInd w:val="0"/>
      <w:spacing w:line="480" w:lineRule="exact"/>
      <w:ind w:left="850" w:hanging="249"/>
      <w:textAlignment w:val="baseline"/>
    </w:pPr>
    <w:rPr>
      <w:rFonts w:ascii="仿宋_GB2312" w:eastAsia="仿宋_GB2312" w:hAnsi="宋体" w:cs="宋体"/>
      <w:kern w:val="0"/>
      <w:sz w:val="28"/>
      <w:szCs w:val="28"/>
    </w:rPr>
  </w:style>
  <w:style w:type="paragraph" w:styleId="TOC5">
    <w:name w:val="toc 5"/>
    <w:basedOn w:val="a"/>
    <w:next w:val="a"/>
    <w:uiPriority w:val="99"/>
    <w:qFormat/>
    <w:pPr>
      <w:ind w:leftChars="800" w:left="1680"/>
    </w:pPr>
    <w:rPr>
      <w:rFonts w:ascii="Calibri" w:hAnsi="Calibri"/>
      <w:szCs w:val="22"/>
    </w:rPr>
  </w:style>
  <w:style w:type="paragraph" w:styleId="TOC3">
    <w:name w:val="toc 3"/>
    <w:basedOn w:val="a"/>
    <w:next w:val="a"/>
    <w:uiPriority w:val="99"/>
    <w:qFormat/>
    <w:pPr>
      <w:ind w:leftChars="400" w:left="840"/>
    </w:pPr>
    <w:rPr>
      <w:rFonts w:ascii="Calibri" w:hAnsi="Calibri"/>
      <w:szCs w:val="22"/>
    </w:rPr>
  </w:style>
  <w:style w:type="paragraph" w:styleId="ad">
    <w:name w:val="Plain Text"/>
    <w:basedOn w:val="a"/>
    <w:link w:val="ae"/>
    <w:uiPriority w:val="99"/>
    <w:qFormat/>
    <w:rPr>
      <w:rFonts w:ascii="宋体" w:hAnsi="宋体" w:cs="宋体"/>
      <w:szCs w:val="28"/>
    </w:rPr>
  </w:style>
  <w:style w:type="paragraph" w:styleId="TOC8">
    <w:name w:val="toc 8"/>
    <w:basedOn w:val="a"/>
    <w:next w:val="a"/>
    <w:uiPriority w:val="99"/>
    <w:qFormat/>
    <w:pPr>
      <w:ind w:leftChars="1400" w:left="2940"/>
    </w:pPr>
    <w:rPr>
      <w:rFonts w:ascii="Calibri" w:hAnsi="Calibri"/>
      <w:szCs w:val="22"/>
    </w:rPr>
  </w:style>
  <w:style w:type="paragraph" w:styleId="af">
    <w:name w:val="Date"/>
    <w:basedOn w:val="a"/>
    <w:next w:val="a"/>
    <w:link w:val="af0"/>
    <w:uiPriority w:val="99"/>
    <w:qFormat/>
    <w:pPr>
      <w:autoSpaceDE w:val="0"/>
      <w:autoSpaceDN w:val="0"/>
      <w:adjustRightInd w:val="0"/>
      <w:textAlignment w:val="baseline"/>
    </w:pPr>
    <w:rPr>
      <w:rFonts w:ascii="宋体" w:hAnsi="宋体" w:cs="宋体"/>
      <w:kern w:val="0"/>
      <w:sz w:val="28"/>
      <w:szCs w:val="28"/>
    </w:rPr>
  </w:style>
  <w:style w:type="paragraph" w:styleId="af1">
    <w:name w:val="Balloon Text"/>
    <w:basedOn w:val="a"/>
    <w:link w:val="af2"/>
    <w:uiPriority w:val="99"/>
    <w:semiHidden/>
    <w:qFormat/>
    <w:rPr>
      <w:sz w:val="18"/>
      <w:szCs w:val="18"/>
    </w:rPr>
  </w:style>
  <w:style w:type="paragraph" w:styleId="af3">
    <w:name w:val="footer"/>
    <w:basedOn w:val="a"/>
    <w:link w:val="af4"/>
    <w:uiPriority w:val="99"/>
    <w:qFormat/>
    <w:pPr>
      <w:tabs>
        <w:tab w:val="center" w:pos="4153"/>
        <w:tab w:val="right" w:pos="8306"/>
      </w:tabs>
      <w:snapToGrid w:val="0"/>
      <w:jc w:val="left"/>
    </w:pPr>
    <w:rPr>
      <w:sz w:val="18"/>
      <w:szCs w:val="18"/>
    </w:rPr>
  </w:style>
  <w:style w:type="paragraph" w:styleId="af5">
    <w:name w:val="header"/>
    <w:basedOn w:val="a"/>
    <w:link w:val="af6"/>
    <w:uiPriority w:val="99"/>
    <w:qFormat/>
    <w:pPr>
      <w:pBdr>
        <w:bottom w:val="single" w:sz="6" w:space="1" w:color="auto"/>
      </w:pBdr>
      <w:tabs>
        <w:tab w:val="center" w:pos="4153"/>
        <w:tab w:val="right" w:pos="8306"/>
      </w:tabs>
      <w:snapToGrid w:val="0"/>
      <w:jc w:val="center"/>
    </w:pPr>
    <w:rPr>
      <w:rFonts w:eastAsia="仿宋_GB2312"/>
      <w:sz w:val="18"/>
      <w:szCs w:val="18"/>
    </w:rPr>
  </w:style>
  <w:style w:type="paragraph" w:styleId="TOC1">
    <w:name w:val="toc 1"/>
    <w:basedOn w:val="a"/>
    <w:next w:val="a"/>
    <w:uiPriority w:val="99"/>
    <w:qFormat/>
    <w:pPr>
      <w:tabs>
        <w:tab w:val="right" w:leader="dot" w:pos="8931"/>
      </w:tabs>
    </w:pPr>
    <w:rPr>
      <w:bCs/>
      <w:sz w:val="24"/>
    </w:rPr>
  </w:style>
  <w:style w:type="paragraph" w:styleId="TOC4">
    <w:name w:val="toc 4"/>
    <w:basedOn w:val="a"/>
    <w:next w:val="a"/>
    <w:uiPriority w:val="99"/>
    <w:qFormat/>
    <w:pPr>
      <w:ind w:leftChars="600" w:left="1260"/>
    </w:pPr>
    <w:rPr>
      <w:rFonts w:ascii="Calibri" w:hAnsi="Calibri"/>
      <w:szCs w:val="22"/>
    </w:rPr>
  </w:style>
  <w:style w:type="paragraph" w:styleId="af7">
    <w:name w:val="Subtitle"/>
    <w:basedOn w:val="a"/>
    <w:next w:val="a"/>
    <w:link w:val="af8"/>
    <w:uiPriority w:val="99"/>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99"/>
    <w:qFormat/>
    <w:pPr>
      <w:ind w:leftChars="1000" w:left="2100"/>
    </w:pPr>
    <w:rPr>
      <w:rFonts w:ascii="Calibri" w:hAnsi="Calibri"/>
      <w:szCs w:val="22"/>
    </w:rPr>
  </w:style>
  <w:style w:type="paragraph" w:styleId="TOC2">
    <w:name w:val="toc 2"/>
    <w:basedOn w:val="a"/>
    <w:next w:val="a"/>
    <w:uiPriority w:val="99"/>
    <w:qFormat/>
    <w:pPr>
      <w:ind w:leftChars="200" w:left="420"/>
    </w:pPr>
    <w:rPr>
      <w:rFonts w:ascii="Calibri" w:hAnsi="Calibri"/>
      <w:szCs w:val="22"/>
    </w:rPr>
  </w:style>
  <w:style w:type="paragraph" w:styleId="TOC9">
    <w:name w:val="toc 9"/>
    <w:basedOn w:val="a"/>
    <w:next w:val="a"/>
    <w:uiPriority w:val="99"/>
    <w:qFormat/>
    <w:pPr>
      <w:ind w:leftChars="1600" w:left="3360"/>
    </w:pPr>
    <w:rPr>
      <w:rFonts w:ascii="Calibri" w:hAnsi="Calibri"/>
      <w:szCs w:val="22"/>
    </w:rPr>
  </w:style>
  <w:style w:type="paragraph" w:styleId="af9">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a">
    <w:name w:val="Title"/>
    <w:basedOn w:val="a"/>
    <w:link w:val="afb"/>
    <w:uiPriority w:val="99"/>
    <w:qFormat/>
    <w:pPr>
      <w:pageBreakBefore/>
      <w:tabs>
        <w:tab w:val="left" w:pos="600"/>
        <w:tab w:val="left" w:pos="960"/>
        <w:tab w:val="left" w:pos="1080"/>
      </w:tabs>
      <w:overflowPunct w:val="0"/>
      <w:spacing w:before="240" w:after="60" w:line="360" w:lineRule="auto"/>
      <w:ind w:left="839" w:right="-357" w:firstLine="480"/>
      <w:jc w:val="center"/>
      <w:outlineLvl w:val="0"/>
    </w:pPr>
    <w:rPr>
      <w:rFonts w:ascii="Arial" w:hAnsi="Arial"/>
      <w:b/>
      <w:kern w:val="0"/>
      <w:sz w:val="36"/>
      <w:szCs w:val="20"/>
    </w:rPr>
  </w:style>
  <w:style w:type="character" w:styleId="afc">
    <w:name w:val="Strong"/>
    <w:basedOn w:val="a1"/>
    <w:uiPriority w:val="99"/>
    <w:qFormat/>
    <w:rPr>
      <w:rFonts w:cs="Times New Roman"/>
      <w:b/>
      <w:bCs/>
    </w:rPr>
  </w:style>
  <w:style w:type="character" w:styleId="afd">
    <w:name w:val="page number"/>
    <w:basedOn w:val="a1"/>
    <w:uiPriority w:val="99"/>
    <w:qFormat/>
    <w:rPr>
      <w:rFonts w:cs="Times New Roman"/>
    </w:rPr>
  </w:style>
  <w:style w:type="character" w:styleId="afe">
    <w:name w:val="FollowedHyperlink"/>
    <w:basedOn w:val="a1"/>
    <w:uiPriority w:val="99"/>
    <w:qFormat/>
    <w:rPr>
      <w:rFonts w:cs="Times New Roman"/>
      <w:color w:val="800080"/>
      <w:u w:val="single"/>
    </w:rPr>
  </w:style>
  <w:style w:type="character" w:styleId="aff">
    <w:name w:val="Emphasis"/>
    <w:basedOn w:val="a1"/>
    <w:uiPriority w:val="99"/>
    <w:qFormat/>
    <w:rPr>
      <w:rFonts w:cs="Times New Roman"/>
      <w:i/>
      <w:iCs/>
    </w:rPr>
  </w:style>
  <w:style w:type="character" w:styleId="aff0">
    <w:name w:val="Hyperlink"/>
    <w:basedOn w:val="a1"/>
    <w:uiPriority w:val="99"/>
    <w:qFormat/>
    <w:rPr>
      <w:rFonts w:cs="Times New Roman"/>
      <w:color w:val="0000FF"/>
      <w:u w:val="single"/>
    </w:rPr>
  </w:style>
  <w:style w:type="character" w:styleId="aff1">
    <w:name w:val="annotation reference"/>
    <w:basedOn w:val="a1"/>
    <w:uiPriority w:val="99"/>
    <w:semiHidden/>
    <w:qFormat/>
    <w:rPr>
      <w:rFonts w:cs="Times New Roman"/>
      <w:sz w:val="21"/>
      <w:szCs w:val="21"/>
    </w:rPr>
  </w:style>
  <w:style w:type="table" w:styleId="aff2">
    <w:name w:val="Table Grid"/>
    <w:basedOn w:val="a2"/>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标题 1 字符"/>
    <w:basedOn w:val="a1"/>
    <w:link w:val="11"/>
    <w:uiPriority w:val="99"/>
    <w:qFormat/>
    <w:locked/>
    <w:rPr>
      <w:rFonts w:cs="Times New Roman"/>
      <w:b/>
      <w:kern w:val="44"/>
      <w:sz w:val="72"/>
    </w:rPr>
  </w:style>
  <w:style w:type="character" w:customStyle="1" w:styleId="22">
    <w:name w:val="标题 2 字符"/>
    <w:basedOn w:val="a1"/>
    <w:link w:val="20"/>
    <w:uiPriority w:val="99"/>
    <w:qFormat/>
    <w:locked/>
    <w:rPr>
      <w:rFonts w:cs="Times New Roman"/>
      <w:b/>
      <w:kern w:val="2"/>
      <w:sz w:val="36"/>
    </w:rPr>
  </w:style>
  <w:style w:type="character" w:customStyle="1" w:styleId="31">
    <w:name w:val="标题 3 字符"/>
    <w:basedOn w:val="a1"/>
    <w:link w:val="30"/>
    <w:uiPriority w:val="99"/>
    <w:qFormat/>
    <w:locked/>
    <w:rPr>
      <w:rFonts w:cs="Times New Roman"/>
      <w:b/>
      <w:kern w:val="2"/>
      <w:sz w:val="28"/>
    </w:rPr>
  </w:style>
  <w:style w:type="character" w:customStyle="1" w:styleId="40">
    <w:name w:val="标题 4 字符"/>
    <w:basedOn w:val="a1"/>
    <w:link w:val="4"/>
    <w:uiPriority w:val="99"/>
    <w:qFormat/>
    <w:locked/>
    <w:rPr>
      <w:rFonts w:cs="Times New Roman"/>
      <w:kern w:val="2"/>
      <w:sz w:val="28"/>
    </w:rPr>
  </w:style>
  <w:style w:type="character" w:customStyle="1" w:styleId="50">
    <w:name w:val="标题 5 字符"/>
    <w:basedOn w:val="a1"/>
    <w:link w:val="5"/>
    <w:uiPriority w:val="99"/>
    <w:qFormat/>
    <w:locked/>
    <w:rPr>
      <w:rFonts w:ascii="宋体" w:eastAsia="宋体" w:cs="Times New Roman"/>
      <w:b/>
      <w:bCs/>
      <w:color w:val="000000"/>
      <w:kern w:val="2"/>
      <w:sz w:val="24"/>
      <w:szCs w:val="24"/>
    </w:rPr>
  </w:style>
  <w:style w:type="character" w:customStyle="1" w:styleId="60">
    <w:name w:val="标题 6 字符"/>
    <w:basedOn w:val="a1"/>
    <w:link w:val="6"/>
    <w:uiPriority w:val="99"/>
    <w:qFormat/>
    <w:locked/>
    <w:rPr>
      <w:rFonts w:cs="Times New Roman"/>
      <w:kern w:val="2"/>
      <w:sz w:val="24"/>
      <w:szCs w:val="24"/>
    </w:rPr>
  </w:style>
  <w:style w:type="character" w:customStyle="1" w:styleId="70">
    <w:name w:val="标题 7 字符"/>
    <w:basedOn w:val="a1"/>
    <w:link w:val="7"/>
    <w:uiPriority w:val="99"/>
    <w:qFormat/>
    <w:locked/>
    <w:rPr>
      <w:rFonts w:cs="Times New Roman"/>
      <w:b/>
      <w:kern w:val="2"/>
      <w:sz w:val="24"/>
    </w:rPr>
  </w:style>
  <w:style w:type="character" w:customStyle="1" w:styleId="80">
    <w:name w:val="标题 8 字符"/>
    <w:basedOn w:val="a1"/>
    <w:link w:val="8"/>
    <w:uiPriority w:val="99"/>
    <w:qFormat/>
    <w:locked/>
    <w:rPr>
      <w:rFonts w:ascii="Arial" w:eastAsia="黑体" w:hAnsi="Arial" w:cs="Times New Roman"/>
      <w:kern w:val="2"/>
      <w:sz w:val="24"/>
    </w:rPr>
  </w:style>
  <w:style w:type="character" w:customStyle="1" w:styleId="90">
    <w:name w:val="标题 9 字符"/>
    <w:basedOn w:val="a1"/>
    <w:link w:val="9"/>
    <w:uiPriority w:val="99"/>
    <w:qFormat/>
    <w:locked/>
    <w:rPr>
      <w:rFonts w:ascii="Arial" w:eastAsia="黑体" w:hAnsi="Arial" w:cs="Times New Roman"/>
      <w:kern w:val="2"/>
      <w:sz w:val="21"/>
    </w:rPr>
  </w:style>
  <w:style w:type="character" w:customStyle="1" w:styleId="a8">
    <w:name w:val="批注文字 字符"/>
    <w:basedOn w:val="a1"/>
    <w:link w:val="a6"/>
    <w:uiPriority w:val="99"/>
    <w:semiHidden/>
    <w:qFormat/>
    <w:rPr>
      <w:szCs w:val="24"/>
    </w:rPr>
  </w:style>
  <w:style w:type="character" w:customStyle="1" w:styleId="aa">
    <w:name w:val="正文文本 字符"/>
    <w:basedOn w:val="a1"/>
    <w:link w:val="a9"/>
    <w:uiPriority w:val="99"/>
    <w:qFormat/>
    <w:locked/>
    <w:rPr>
      <w:rFonts w:ascii="仿宋_GB2312" w:eastAsia="仿宋_GB2312" w:hAnsi="宋体" w:cs="宋体"/>
      <w:kern w:val="2"/>
      <w:sz w:val="28"/>
      <w:szCs w:val="28"/>
    </w:rPr>
  </w:style>
  <w:style w:type="character" w:customStyle="1" w:styleId="ac">
    <w:name w:val="正文文本缩进 字符"/>
    <w:basedOn w:val="a1"/>
    <w:link w:val="ab"/>
    <w:uiPriority w:val="99"/>
    <w:semiHidden/>
    <w:qFormat/>
    <w:locked/>
    <w:rPr>
      <w:rFonts w:cs="Times New Roman"/>
      <w:sz w:val="24"/>
      <w:szCs w:val="24"/>
    </w:rPr>
  </w:style>
  <w:style w:type="character" w:customStyle="1" w:styleId="ae">
    <w:name w:val="纯文本 字符"/>
    <w:basedOn w:val="a1"/>
    <w:link w:val="ad"/>
    <w:uiPriority w:val="99"/>
    <w:qFormat/>
    <w:locked/>
    <w:rPr>
      <w:rFonts w:ascii="宋体" w:eastAsia="宋体" w:hAnsi="宋体" w:cs="宋体"/>
      <w:kern w:val="2"/>
      <w:sz w:val="28"/>
      <w:szCs w:val="28"/>
      <w:lang w:val="en-US" w:eastAsia="zh-CN" w:bidi="ar-SA"/>
    </w:rPr>
  </w:style>
  <w:style w:type="character" w:customStyle="1" w:styleId="af0">
    <w:name w:val="日期 字符"/>
    <w:basedOn w:val="a1"/>
    <w:link w:val="af"/>
    <w:uiPriority w:val="99"/>
    <w:semiHidden/>
    <w:qFormat/>
    <w:locked/>
    <w:rPr>
      <w:rFonts w:cs="Times New Roman"/>
      <w:sz w:val="24"/>
      <w:szCs w:val="24"/>
    </w:rPr>
  </w:style>
  <w:style w:type="character" w:customStyle="1" w:styleId="af2">
    <w:name w:val="批注框文本 字符"/>
    <w:basedOn w:val="a1"/>
    <w:link w:val="af1"/>
    <w:uiPriority w:val="99"/>
    <w:semiHidden/>
    <w:qFormat/>
    <w:locked/>
    <w:rPr>
      <w:rFonts w:cs="Times New Roman"/>
      <w:kern w:val="2"/>
      <w:sz w:val="18"/>
      <w:szCs w:val="18"/>
    </w:rPr>
  </w:style>
  <w:style w:type="character" w:customStyle="1" w:styleId="af4">
    <w:name w:val="页脚 字符"/>
    <w:basedOn w:val="a1"/>
    <w:link w:val="af3"/>
    <w:uiPriority w:val="99"/>
    <w:qFormat/>
    <w:locked/>
    <w:rPr>
      <w:rFonts w:cs="Times New Roman"/>
      <w:kern w:val="2"/>
      <w:sz w:val="18"/>
      <w:szCs w:val="18"/>
    </w:rPr>
  </w:style>
  <w:style w:type="character" w:customStyle="1" w:styleId="af6">
    <w:name w:val="页眉 字符"/>
    <w:basedOn w:val="a1"/>
    <w:link w:val="af5"/>
    <w:uiPriority w:val="99"/>
    <w:qFormat/>
    <w:locked/>
    <w:rPr>
      <w:rFonts w:eastAsia="仿宋_GB2312" w:cs="Times New Roman"/>
      <w:kern w:val="2"/>
      <w:sz w:val="18"/>
      <w:szCs w:val="18"/>
      <w:lang w:val="en-US" w:eastAsia="zh-CN" w:bidi="ar-SA"/>
    </w:rPr>
  </w:style>
  <w:style w:type="character" w:customStyle="1" w:styleId="af8">
    <w:name w:val="副标题 字符"/>
    <w:basedOn w:val="a1"/>
    <w:link w:val="af7"/>
    <w:uiPriority w:val="99"/>
    <w:qFormat/>
    <w:locked/>
    <w:rPr>
      <w:rFonts w:ascii="Cambria" w:hAnsi="Cambria" w:cs="Times New Roman"/>
      <w:b/>
      <w:bCs/>
      <w:kern w:val="28"/>
      <w:sz w:val="32"/>
      <w:szCs w:val="32"/>
    </w:rPr>
  </w:style>
  <w:style w:type="character" w:customStyle="1" w:styleId="afb">
    <w:name w:val="标题 字符"/>
    <w:basedOn w:val="a1"/>
    <w:link w:val="afa"/>
    <w:uiPriority w:val="99"/>
    <w:qFormat/>
    <w:locked/>
    <w:rPr>
      <w:rFonts w:ascii="Arial" w:hAnsi="Arial" w:cs="Times New Roman"/>
      <w:b/>
      <w:sz w:val="36"/>
    </w:rPr>
  </w:style>
  <w:style w:type="character" w:customStyle="1" w:styleId="a4">
    <w:name w:val="正文缩进 字符"/>
    <w:link w:val="a0"/>
    <w:uiPriority w:val="99"/>
    <w:qFormat/>
    <w:locked/>
    <w:rPr>
      <w:rFonts w:ascii="宋体" w:eastAsia="宋体" w:hAnsi="宋体"/>
      <w:sz w:val="28"/>
      <w:lang w:val="en-US" w:eastAsia="zh-CN"/>
    </w:rPr>
  </w:style>
  <w:style w:type="paragraph" w:customStyle="1" w:styleId="CharCharCharCharCharCharCharCharCharChar">
    <w:name w:val="Char Char Char Char Char Char Char Char Char Char"/>
    <w:basedOn w:val="a"/>
    <w:uiPriority w:val="99"/>
    <w:qFormat/>
  </w:style>
  <w:style w:type="paragraph" w:customStyle="1" w:styleId="ParaCharCharCharChar">
    <w:name w:val="默认段落字体 Para Char Char Char Char"/>
    <w:basedOn w:val="a"/>
    <w:uiPriority w:val="99"/>
    <w:qFormat/>
  </w:style>
  <w:style w:type="character" w:customStyle="1" w:styleId="apple-style-span">
    <w:name w:val="apple-style-span"/>
    <w:basedOn w:val="a1"/>
    <w:uiPriority w:val="99"/>
    <w:qFormat/>
    <w:rPr>
      <w:rFonts w:cs="Times New Roman"/>
    </w:rPr>
  </w:style>
  <w:style w:type="character" w:customStyle="1" w:styleId="style9">
    <w:name w:val="style9"/>
    <w:basedOn w:val="a1"/>
    <w:uiPriority w:val="99"/>
    <w:qFormat/>
    <w:rPr>
      <w:rFonts w:cs="Times New Roman"/>
    </w:rPr>
  </w:style>
  <w:style w:type="paragraph" w:customStyle="1" w:styleId="Char1CharCharChar">
    <w:name w:val="Char1 Char Char Char"/>
    <w:basedOn w:val="a"/>
    <w:uiPriority w:val="99"/>
    <w:qFormat/>
    <w:pPr>
      <w:ind w:left="420" w:hanging="420"/>
    </w:pPr>
    <w:rPr>
      <w:sz w:val="24"/>
    </w:rPr>
  </w:style>
  <w:style w:type="paragraph" w:customStyle="1" w:styleId="CharChar1CharCharCharCharCharCharCharCharCharChar">
    <w:name w:val="Char Char1 Char Char Char Char Char Char Char Char Char Char"/>
    <w:basedOn w:val="a"/>
    <w:uiPriority w:val="99"/>
    <w:qFormat/>
    <w:rPr>
      <w:rFonts w:ascii="Tahoma" w:hAnsi="Tahoma"/>
      <w:sz w:val="24"/>
      <w:szCs w:val="20"/>
    </w:rPr>
  </w:style>
  <w:style w:type="paragraph" w:customStyle="1" w:styleId="00">
    <w:name w:val="00"/>
    <w:basedOn w:val="a"/>
    <w:link w:val="00Char"/>
    <w:uiPriority w:val="99"/>
    <w:qFormat/>
    <w:pPr>
      <w:spacing w:line="360" w:lineRule="auto"/>
      <w:ind w:firstLineChars="200" w:firstLine="480"/>
    </w:pPr>
    <w:rPr>
      <w:rFonts w:ascii="仿宋_GB2312" w:eastAsia="仿宋_GB2312" w:hAnsi="宋体"/>
      <w:color w:val="000000"/>
      <w:sz w:val="24"/>
      <w:szCs w:val="20"/>
      <w:lang w:val="en-GB"/>
    </w:rPr>
  </w:style>
  <w:style w:type="character" w:customStyle="1" w:styleId="00Char">
    <w:name w:val="00 Char"/>
    <w:link w:val="00"/>
    <w:uiPriority w:val="99"/>
    <w:qFormat/>
    <w:locked/>
    <w:rPr>
      <w:rFonts w:ascii="仿宋_GB2312" w:eastAsia="仿宋_GB2312" w:hAnsi="宋体"/>
      <w:color w:val="000000"/>
      <w:kern w:val="2"/>
      <w:sz w:val="24"/>
      <w:lang w:val="en-GB"/>
    </w:rPr>
  </w:style>
  <w:style w:type="paragraph" w:customStyle="1" w:styleId="GB2312">
    <w:name w:val="仿宋_GB2312"/>
    <w:basedOn w:val="a"/>
    <w:link w:val="GB2312Char"/>
    <w:uiPriority w:val="99"/>
    <w:qFormat/>
    <w:pPr>
      <w:spacing w:line="360" w:lineRule="auto"/>
      <w:ind w:firstLineChars="200" w:firstLine="200"/>
    </w:pPr>
    <w:rPr>
      <w:rFonts w:ascii="仿宋_GB2312" w:eastAsia="仿宋_GB2312" w:hAnsi="宋体"/>
      <w:sz w:val="24"/>
      <w:szCs w:val="20"/>
    </w:rPr>
  </w:style>
  <w:style w:type="character" w:customStyle="1" w:styleId="GB2312Char">
    <w:name w:val="仿宋_GB2312 Char"/>
    <w:link w:val="GB2312"/>
    <w:uiPriority w:val="99"/>
    <w:qFormat/>
    <w:locked/>
    <w:rPr>
      <w:rFonts w:ascii="仿宋_GB2312" w:eastAsia="仿宋_GB2312" w:hAnsi="宋体"/>
      <w:kern w:val="2"/>
      <w:sz w:val="24"/>
    </w:rPr>
  </w:style>
  <w:style w:type="paragraph" w:customStyle="1" w:styleId="13">
    <w:name w:val="列出段落1"/>
    <w:basedOn w:val="a"/>
    <w:link w:val="Char"/>
    <w:uiPriority w:val="99"/>
    <w:qFormat/>
    <w:pPr>
      <w:spacing w:line="360" w:lineRule="auto"/>
      <w:ind w:firstLineChars="200" w:firstLine="420"/>
    </w:pPr>
    <w:rPr>
      <w:rFonts w:ascii="Calibri" w:hAnsi="Calibri"/>
      <w:sz w:val="22"/>
      <w:szCs w:val="20"/>
    </w:rPr>
  </w:style>
  <w:style w:type="character" w:customStyle="1" w:styleId="2Char1">
    <w:name w:val="标题 2 Char1"/>
    <w:uiPriority w:val="99"/>
    <w:qFormat/>
    <w:rPr>
      <w:rFonts w:ascii="仿宋_GB2312" w:eastAsia="仿宋_GB2312" w:hAnsi="Arial"/>
      <w:b/>
      <w:sz w:val="32"/>
      <w:lang w:val="en-US" w:eastAsia="zh-CN"/>
    </w:rPr>
  </w:style>
  <w:style w:type="character" w:customStyle="1" w:styleId="Char">
    <w:name w:val="列出段落 Char"/>
    <w:link w:val="13"/>
    <w:uiPriority w:val="99"/>
    <w:qFormat/>
    <w:locked/>
    <w:rPr>
      <w:rFonts w:ascii="Calibri" w:hAnsi="Calibri"/>
      <w:kern w:val="2"/>
      <w:sz w:val="22"/>
    </w:rPr>
  </w:style>
  <w:style w:type="paragraph" w:customStyle="1" w:styleId="10">
    <w:name w:val="项目编号1"/>
    <w:basedOn w:val="a"/>
    <w:uiPriority w:val="99"/>
    <w:qFormat/>
    <w:pPr>
      <w:numPr>
        <w:numId w:val="3"/>
      </w:numPr>
      <w:spacing w:before="100" w:beforeAutospacing="1" w:after="100" w:afterAutospacing="1" w:line="360" w:lineRule="auto"/>
    </w:pPr>
    <w:rPr>
      <w:sz w:val="24"/>
    </w:rPr>
  </w:style>
  <w:style w:type="paragraph" w:customStyle="1" w:styleId="21">
    <w:name w:val="项目编号2"/>
    <w:basedOn w:val="10"/>
    <w:uiPriority w:val="99"/>
    <w:qFormat/>
    <w:pPr>
      <w:numPr>
        <w:numId w:val="4"/>
      </w:numPr>
    </w:pPr>
  </w:style>
  <w:style w:type="paragraph" w:customStyle="1" w:styleId="3">
    <w:name w:val="项目编号3"/>
    <w:basedOn w:val="a"/>
    <w:uiPriority w:val="99"/>
    <w:qFormat/>
    <w:pPr>
      <w:numPr>
        <w:numId w:val="5"/>
      </w:numPr>
      <w:spacing w:line="360" w:lineRule="auto"/>
    </w:pPr>
    <w:rPr>
      <w:rFonts w:cs="宋体"/>
      <w:sz w:val="24"/>
      <w:szCs w:val="20"/>
    </w:rPr>
  </w:style>
  <w:style w:type="paragraph" w:customStyle="1" w:styleId="1">
    <w:name w:val="项目符号1"/>
    <w:basedOn w:val="a"/>
    <w:uiPriority w:val="99"/>
    <w:qFormat/>
    <w:pPr>
      <w:numPr>
        <w:numId w:val="6"/>
      </w:numPr>
      <w:spacing w:line="360" w:lineRule="auto"/>
    </w:pPr>
    <w:rPr>
      <w:rFonts w:cs="宋体"/>
      <w:sz w:val="24"/>
      <w:szCs w:val="20"/>
    </w:rPr>
  </w:style>
  <w:style w:type="paragraph" w:customStyle="1" w:styleId="2">
    <w:name w:val="项目符号2"/>
    <w:basedOn w:val="a"/>
    <w:uiPriority w:val="99"/>
    <w:qFormat/>
    <w:pPr>
      <w:numPr>
        <w:numId w:val="7"/>
      </w:numPr>
      <w:spacing w:line="360" w:lineRule="auto"/>
    </w:pPr>
    <w:rPr>
      <w:rFonts w:cs="宋体"/>
      <w:sz w:val="24"/>
      <w:szCs w:val="20"/>
    </w:rPr>
  </w:style>
  <w:style w:type="paragraph" w:customStyle="1" w:styleId="110">
    <w:name w:val="标题 11"/>
    <w:basedOn w:val="a"/>
    <w:next w:val="a"/>
    <w:uiPriority w:val="99"/>
    <w:qFormat/>
    <w:pPr>
      <w:keepNext/>
      <w:keepLines/>
      <w:spacing w:before="340" w:after="330" w:line="578" w:lineRule="auto"/>
      <w:outlineLvl w:val="0"/>
    </w:pPr>
    <w:rPr>
      <w:b/>
      <w:bCs/>
      <w:kern w:val="44"/>
      <w:sz w:val="44"/>
      <w:szCs w:val="44"/>
    </w:rPr>
  </w:style>
  <w:style w:type="paragraph" w:customStyle="1" w:styleId="84">
    <w:name w:val="正文_84"/>
    <w:uiPriority w:val="99"/>
    <w:qFormat/>
    <w:pPr>
      <w:widowControl w:val="0"/>
      <w:jc w:val="both"/>
    </w:pPr>
    <w:rPr>
      <w:kern w:val="2"/>
      <w:sz w:val="21"/>
      <w:szCs w:val="24"/>
    </w:rPr>
  </w:style>
  <w:style w:type="paragraph" w:customStyle="1" w:styleId="25">
    <w:name w:val="样式 宋体 一号 加粗 居中 行距: 最小值 25 磅"/>
    <w:basedOn w:val="a"/>
    <w:uiPriority w:val="99"/>
    <w:qFormat/>
    <w:pPr>
      <w:spacing w:line="500" w:lineRule="atLeast"/>
      <w:jc w:val="center"/>
    </w:pPr>
    <w:rPr>
      <w:rFonts w:ascii="宋体" w:hAnsi="宋体" w:cs="宋体"/>
      <w:b/>
      <w:bCs/>
      <w:sz w:val="52"/>
      <w:szCs w:val="20"/>
    </w:rPr>
  </w:style>
  <w:style w:type="paragraph" w:customStyle="1" w:styleId="xl22">
    <w:name w:val="xl22"/>
    <w:basedOn w:val="a"/>
    <w:uiPriority w:val="99"/>
    <w:qFormat/>
    <w:pPr>
      <w:widowControl/>
      <w:spacing w:before="100" w:beforeAutospacing="1" w:after="100" w:afterAutospacing="1" w:line="360" w:lineRule="auto"/>
      <w:jc w:val="center"/>
      <w:textAlignment w:val="center"/>
    </w:pPr>
    <w:rPr>
      <w:rFonts w:ascii="宋体" w:eastAsia="仿宋_GB2312" w:hAnsi="宋体"/>
      <w:kern w:val="0"/>
      <w:sz w:val="24"/>
      <w:szCs w:val="20"/>
    </w:rPr>
  </w:style>
  <w:style w:type="paragraph" w:customStyle="1" w:styleId="Indent2CH">
    <w:name w:val="Indent 2 CH"/>
    <w:basedOn w:val="a"/>
    <w:uiPriority w:val="99"/>
    <w:qFormat/>
    <w:pPr>
      <w:spacing w:afterLines="50"/>
      <w:ind w:firstLineChars="200" w:firstLine="200"/>
    </w:pPr>
  </w:style>
  <w:style w:type="paragraph" w:customStyle="1" w:styleId="font5">
    <w:name w:val="font5"/>
    <w:basedOn w:val="a"/>
    <w:uiPriority w:val="99"/>
    <w:qFormat/>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uiPriority w:val="99"/>
    <w:qFormat/>
    <w:pPr>
      <w:widowControl/>
      <w:spacing w:before="100" w:beforeAutospacing="1" w:after="100" w:afterAutospacing="1"/>
      <w:jc w:val="left"/>
    </w:pPr>
    <w:rPr>
      <w:rFonts w:ascii="宋体" w:hAnsi="宋体" w:cs="宋体"/>
      <w:kern w:val="0"/>
      <w:sz w:val="24"/>
    </w:rPr>
  </w:style>
  <w:style w:type="paragraph" w:customStyle="1" w:styleId="xl64">
    <w:name w:val="xl64"/>
    <w:basedOn w:val="a"/>
    <w:uiPriority w:val="99"/>
    <w:qFormat/>
    <w:pPr>
      <w:widowControl/>
      <w:spacing w:before="100" w:beforeAutospacing="1" w:after="100" w:afterAutospacing="1"/>
      <w:jc w:val="center"/>
    </w:pPr>
    <w:rPr>
      <w:rFonts w:ascii="宋体" w:hAnsi="宋体" w:cs="宋体"/>
      <w:kern w:val="0"/>
      <w:sz w:val="24"/>
    </w:rPr>
  </w:style>
  <w:style w:type="paragraph" w:customStyle="1" w:styleId="xl65">
    <w:name w:val="xl65"/>
    <w:basedOn w:val="a"/>
    <w:uiPriority w:val="99"/>
    <w:qFormat/>
    <w:pPr>
      <w:widowControl/>
      <w:spacing w:before="100" w:beforeAutospacing="1" w:after="100" w:afterAutospacing="1"/>
      <w:jc w:val="center"/>
    </w:pPr>
    <w:rPr>
      <w:rFonts w:ascii="宋体" w:hAnsi="宋体" w:cs="宋体"/>
      <w:kern w:val="0"/>
      <w:sz w:val="24"/>
    </w:rPr>
  </w:style>
  <w:style w:type="paragraph" w:customStyle="1" w:styleId="xl66">
    <w:name w:val="xl66"/>
    <w:basedOn w:val="a"/>
    <w:uiPriority w:val="99"/>
    <w:qFormat/>
    <w:pPr>
      <w:widowControl/>
      <w:spacing w:before="100" w:beforeAutospacing="1" w:after="100" w:afterAutospacing="1"/>
      <w:jc w:val="center"/>
    </w:pPr>
    <w:rPr>
      <w:rFonts w:ascii="宋体" w:hAnsi="宋体" w:cs="宋体"/>
      <w:kern w:val="0"/>
      <w:sz w:val="24"/>
    </w:rPr>
  </w:style>
  <w:style w:type="paragraph" w:customStyle="1" w:styleId="xl67">
    <w:name w:val="xl67"/>
    <w:basedOn w:val="a"/>
    <w:uiPriority w:val="99"/>
    <w:qFormat/>
    <w:pPr>
      <w:widowControl/>
      <w:shd w:val="clear" w:color="000000" w:fill="FFFF00"/>
      <w:spacing w:before="100" w:beforeAutospacing="1" w:after="100" w:afterAutospacing="1"/>
      <w:jc w:val="center"/>
    </w:pPr>
    <w:rPr>
      <w:rFonts w:ascii="宋体" w:hAnsi="宋体" w:cs="宋体"/>
      <w:kern w:val="0"/>
      <w:sz w:val="24"/>
    </w:rPr>
  </w:style>
  <w:style w:type="paragraph" w:customStyle="1" w:styleId="xl68">
    <w:name w:val="xl68"/>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69">
    <w:name w:val="xl69"/>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0">
    <w:name w:val="xl70"/>
    <w:basedOn w:val="a"/>
    <w:uiPriority w:val="99"/>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71">
    <w:name w:val="xl71"/>
    <w:basedOn w:val="a"/>
    <w:uiPriority w:val="99"/>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72">
    <w:name w:val="xl72"/>
    <w:basedOn w:val="a"/>
    <w:uiPriority w:val="99"/>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rPr>
  </w:style>
  <w:style w:type="paragraph" w:customStyle="1" w:styleId="xl73">
    <w:name w:val="xl73"/>
    <w:basedOn w:val="a"/>
    <w:uiPriority w:val="99"/>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rPr>
  </w:style>
  <w:style w:type="paragraph" w:customStyle="1" w:styleId="xl74">
    <w:name w:val="xl74"/>
    <w:basedOn w:val="a"/>
    <w:uiPriority w:val="99"/>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5">
    <w:name w:val="xl75"/>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76">
    <w:name w:val="xl76"/>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77">
    <w:name w:val="xl77"/>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宋体" w:hAnsi="宋体" w:cs="宋体"/>
      <w:kern w:val="0"/>
      <w:sz w:val="24"/>
    </w:rPr>
  </w:style>
  <w:style w:type="paragraph" w:customStyle="1" w:styleId="xl78">
    <w:name w:val="xl78"/>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81">
    <w:name w:val="xl81"/>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rPr>
  </w:style>
  <w:style w:type="paragraph" w:customStyle="1" w:styleId="xl82">
    <w:name w:val="xl82"/>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rPr>
  </w:style>
  <w:style w:type="paragraph" w:customStyle="1" w:styleId="xl83">
    <w:name w:val="xl83"/>
    <w:basedOn w:val="a"/>
    <w:uiPriority w:val="99"/>
    <w:qFormat/>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4">
    <w:name w:val="xl84"/>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85">
    <w:name w:val="xl85"/>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宋体" w:hAnsi="宋体" w:cs="宋体"/>
      <w:kern w:val="0"/>
      <w:sz w:val="24"/>
    </w:rPr>
  </w:style>
  <w:style w:type="paragraph" w:customStyle="1" w:styleId="xl86">
    <w:name w:val="xl86"/>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Cs w:val="21"/>
    </w:rPr>
  </w:style>
  <w:style w:type="paragraph" w:customStyle="1" w:styleId="xl87">
    <w:name w:val="xl87"/>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88">
    <w:name w:val="xl88"/>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89">
    <w:name w:val="xl89"/>
    <w:basedOn w:val="a"/>
    <w:uiPriority w:val="99"/>
    <w:qFormat/>
    <w:pPr>
      <w:widowControl/>
      <w:shd w:val="clear" w:color="000000" w:fill="FFFFFF"/>
      <w:spacing w:before="100" w:beforeAutospacing="1" w:after="100" w:afterAutospacing="1"/>
      <w:jc w:val="left"/>
    </w:pPr>
    <w:rPr>
      <w:rFonts w:ascii="宋体" w:hAnsi="宋体" w:cs="宋体"/>
      <w:kern w:val="0"/>
      <w:sz w:val="24"/>
    </w:rPr>
  </w:style>
  <w:style w:type="paragraph" w:customStyle="1" w:styleId="xl90">
    <w:name w:val="xl90"/>
    <w:basedOn w:val="a"/>
    <w:uiPriority w:val="99"/>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rPr>
  </w:style>
  <w:style w:type="paragraph" w:customStyle="1" w:styleId="xl91">
    <w:name w:val="xl91"/>
    <w:basedOn w:val="a"/>
    <w:uiPriority w:val="99"/>
    <w:qFormat/>
    <w:pPr>
      <w:widowControl/>
      <w:shd w:val="clear" w:color="000000" w:fill="FFFFFF"/>
      <w:spacing w:before="100" w:beforeAutospacing="1" w:after="100" w:afterAutospacing="1"/>
      <w:jc w:val="center"/>
    </w:pPr>
    <w:rPr>
      <w:rFonts w:ascii="宋体" w:hAnsi="宋体" w:cs="宋体"/>
      <w:kern w:val="0"/>
      <w:sz w:val="24"/>
    </w:rPr>
  </w:style>
  <w:style w:type="paragraph" w:customStyle="1" w:styleId="xl92">
    <w:name w:val="xl92"/>
    <w:basedOn w:val="a"/>
    <w:uiPriority w:val="99"/>
    <w:qFormat/>
    <w:pPr>
      <w:widowControl/>
      <w:pBdr>
        <w:top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font6">
    <w:name w:val="font6"/>
    <w:basedOn w:val="a"/>
    <w:uiPriority w:val="99"/>
    <w:qFormat/>
    <w:pPr>
      <w:widowControl/>
      <w:spacing w:before="100" w:beforeAutospacing="1" w:after="100" w:afterAutospacing="1"/>
      <w:jc w:val="left"/>
    </w:pPr>
    <w:rPr>
      <w:rFonts w:ascii="宋体" w:hAnsi="宋体" w:cs="宋体"/>
      <w:color w:val="000000"/>
      <w:kern w:val="0"/>
      <w:sz w:val="24"/>
    </w:rPr>
  </w:style>
  <w:style w:type="paragraph" w:customStyle="1" w:styleId="xl93">
    <w:name w:val="xl93"/>
    <w:basedOn w:val="a"/>
    <w:uiPriority w:val="99"/>
    <w:qFormat/>
    <w:pPr>
      <w:widowControl/>
      <w:pBdr>
        <w:top w:val="single" w:sz="4" w:space="0" w:color="auto"/>
        <w:bottom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94">
    <w:name w:val="xl94"/>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95">
    <w:name w:val="xl95"/>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4"/>
    </w:rPr>
  </w:style>
  <w:style w:type="paragraph" w:customStyle="1" w:styleId="xl96">
    <w:name w:val="xl96"/>
    <w:basedOn w:val="a"/>
    <w:uiPriority w:val="99"/>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97">
    <w:name w:val="xl97"/>
    <w:basedOn w:val="a"/>
    <w:uiPriority w:val="99"/>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98">
    <w:name w:val="xl98"/>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99">
    <w:name w:val="xl99"/>
    <w:basedOn w:val="a"/>
    <w:uiPriority w:val="99"/>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00">
    <w:name w:val="xl100"/>
    <w:basedOn w:val="a"/>
    <w:uiPriority w:val="99"/>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01">
    <w:name w:val="xl101"/>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02">
    <w:name w:val="xl102"/>
    <w:basedOn w:val="a"/>
    <w:uiPriority w:val="99"/>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color w:val="000000"/>
      <w:kern w:val="0"/>
      <w:szCs w:val="21"/>
    </w:rPr>
  </w:style>
  <w:style w:type="paragraph" w:customStyle="1" w:styleId="xl103">
    <w:name w:val="xl103"/>
    <w:basedOn w:val="a"/>
    <w:uiPriority w:val="99"/>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color w:val="000000"/>
      <w:kern w:val="0"/>
      <w:szCs w:val="21"/>
    </w:rPr>
  </w:style>
  <w:style w:type="paragraph" w:customStyle="1" w:styleId="xl104">
    <w:name w:val="xl104"/>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Cs w:val="21"/>
    </w:rPr>
  </w:style>
  <w:style w:type="paragraph" w:customStyle="1" w:styleId="xl105">
    <w:name w:val="xl105"/>
    <w:basedOn w:val="a"/>
    <w:uiPriority w:val="99"/>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color w:val="000000"/>
      <w:kern w:val="0"/>
      <w:szCs w:val="21"/>
    </w:rPr>
  </w:style>
  <w:style w:type="paragraph" w:customStyle="1" w:styleId="xl106">
    <w:name w:val="xl106"/>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Cs w:val="21"/>
    </w:rPr>
  </w:style>
  <w:style w:type="paragraph" w:customStyle="1" w:styleId="xl107">
    <w:name w:val="xl107"/>
    <w:basedOn w:val="a"/>
    <w:uiPriority w:val="99"/>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08">
    <w:name w:val="xl108"/>
    <w:basedOn w:val="a"/>
    <w:uiPriority w:val="99"/>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09">
    <w:name w:val="xl109"/>
    <w:basedOn w:val="a"/>
    <w:uiPriority w:val="99"/>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0">
    <w:name w:val="xl110"/>
    <w:basedOn w:val="a"/>
    <w:uiPriority w:val="99"/>
    <w:qFormat/>
    <w:pPr>
      <w:widowControl/>
      <w:spacing w:before="100" w:beforeAutospacing="1" w:after="100" w:afterAutospacing="1"/>
      <w:jc w:val="left"/>
    </w:pPr>
    <w:rPr>
      <w:rFonts w:ascii="宋体" w:hAnsi="宋体" w:cs="宋体"/>
      <w:b/>
      <w:bCs/>
      <w:kern w:val="0"/>
      <w:sz w:val="24"/>
    </w:rPr>
  </w:style>
  <w:style w:type="character" w:customStyle="1" w:styleId="a7">
    <w:name w:val="批注主题 字符"/>
    <w:basedOn w:val="a8"/>
    <w:link w:val="a5"/>
    <w:uiPriority w:val="99"/>
    <w:semiHidden/>
    <w:qFormat/>
    <w:rPr>
      <w:b/>
      <w:bCs/>
      <w:szCs w:val="24"/>
    </w:rPr>
  </w:style>
  <w:style w:type="paragraph" w:styleId="aff3">
    <w:name w:val="List Paragraph"/>
    <w:basedOn w:val="a"/>
    <w:uiPriority w:val="99"/>
    <w:unhideWhenUsed/>
    <w:rsid w:val="00DD04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Documents\WeChat%20Files\tingyu943114\Files\2018.5.3%20&#22269;&#20869;&#36135;&#29289;%20&#37319;&#36141;&#21512;&#2151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B44EFC-E563-4070-B8C3-85E012CC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2018.5.3 国内货物 采购合同-1.dotx</Template>
  <TotalTime>256</TotalTime>
  <Pages>5</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01政府采购合同</dc:title>
  <dc:creator>杜博星</dc:creator>
  <cp:lastModifiedBy>.</cp:lastModifiedBy>
  <cp:revision>3</cp:revision>
  <cp:lastPrinted>2017-12-20T08:41:00Z</cp:lastPrinted>
  <dcterms:created xsi:type="dcterms:W3CDTF">2018-12-20T13:09:00Z</dcterms:created>
  <dcterms:modified xsi:type="dcterms:W3CDTF">2018-12-21T13:09:00Z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